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878BF" w14:textId="0E2130F5" w:rsidR="001711E7" w:rsidRDefault="00731B05">
      <w:r>
        <w:t xml:space="preserve">Report </w:t>
      </w:r>
      <w:proofErr w:type="gramStart"/>
      <w:r>
        <w:t>of</w:t>
      </w:r>
      <w:proofErr w:type="gramEnd"/>
      <w:r>
        <w:t xml:space="preserve"> Yotam Shmargad</w:t>
      </w:r>
      <w:r w:rsidR="008A277B">
        <w:t>, Ph.D.</w:t>
      </w:r>
    </w:p>
    <w:p w14:paraId="25A37201" w14:textId="77777777" w:rsidR="00731B05" w:rsidRDefault="00731B05"/>
    <w:p w14:paraId="7848AD26" w14:textId="6B7F55FC" w:rsidR="00731B05" w:rsidRDefault="00731B05">
      <w:r>
        <w:t xml:space="preserve">I was retained by Ralls &amp; Wille to review </w:t>
      </w:r>
      <w:r w:rsidR="00B811E6">
        <w:t>data for</w:t>
      </w:r>
      <w:r w:rsidR="00C12BF4">
        <w:t xml:space="preserve"> a client, Constantine Panousopoulos</w:t>
      </w:r>
      <w:r w:rsidR="00A42794">
        <w:t xml:space="preserve">, and </w:t>
      </w:r>
      <w:r w:rsidR="00B811E6">
        <w:t xml:space="preserve">to </w:t>
      </w:r>
      <w:r w:rsidR="00A42794">
        <w:t>produce graphical summaries of the data</w:t>
      </w:r>
      <w:r w:rsidR="00C12BF4">
        <w:t>. The data relate</w:t>
      </w:r>
      <w:r w:rsidR="00B811E6">
        <w:t>s</w:t>
      </w:r>
      <w:r w:rsidR="00C12BF4">
        <w:t xml:space="preserve"> to</w:t>
      </w:r>
      <w:r>
        <w:t xml:space="preserve"> properties</w:t>
      </w:r>
      <w:r w:rsidR="005C5678">
        <w:t xml:space="preserve"> in Santa Cruz County</w:t>
      </w:r>
      <w:r>
        <w:t>, their assessed values</w:t>
      </w:r>
      <w:r w:rsidR="00126C5B">
        <w:t xml:space="preserve"> for taxation purposes</w:t>
      </w:r>
      <w:r>
        <w:t>, protests filed to challenge those assessed values, and the results of those protests.</w:t>
      </w:r>
      <w:r w:rsidR="00241222">
        <w:t xml:space="preserve"> I was specifically tasked </w:t>
      </w:r>
      <w:r w:rsidR="00434191">
        <w:t xml:space="preserve">with </w:t>
      </w:r>
      <w:r w:rsidR="00B811E6">
        <w:t>building</w:t>
      </w:r>
      <w:r w:rsidR="00434191">
        <w:t xml:space="preserve"> </w:t>
      </w:r>
      <w:r w:rsidR="00B811E6">
        <w:t>plots</w:t>
      </w:r>
      <w:r w:rsidR="00434191">
        <w:t xml:space="preserve"> that </w:t>
      </w:r>
      <w:r w:rsidR="00B811E6">
        <w:t>can</w:t>
      </w:r>
      <w:r w:rsidR="00434191">
        <w:t xml:space="preserve"> help</w:t>
      </w:r>
      <w:r w:rsidR="00B811E6">
        <w:t xml:space="preserve"> to</w:t>
      </w:r>
      <w:r w:rsidR="00434191">
        <w:t xml:space="preserve"> identify </w:t>
      </w:r>
      <w:r w:rsidR="00241222">
        <w:t>temporal variations</w:t>
      </w:r>
      <w:r w:rsidR="00B811E6">
        <w:t xml:space="preserve"> in several metrics having to do with </w:t>
      </w:r>
      <w:proofErr w:type="gramStart"/>
      <w:r w:rsidR="00B811E6">
        <w:t>whether or not</w:t>
      </w:r>
      <w:proofErr w:type="gramEnd"/>
      <w:r w:rsidR="00B811E6">
        <w:t xml:space="preserve"> the protests were granted, the dollar amounts that were granted or not granted, and percentages of the total property values that these dollar amounts reflect.</w:t>
      </w:r>
    </w:p>
    <w:p w14:paraId="2A7875A2" w14:textId="77777777" w:rsidR="003624C6" w:rsidRPr="00A42794" w:rsidRDefault="00731B05">
      <w:pPr>
        <w:rPr>
          <w:b/>
          <w:bCs/>
        </w:rPr>
      </w:pPr>
      <w:r w:rsidRPr="00A42794">
        <w:rPr>
          <w:b/>
          <w:bCs/>
        </w:rPr>
        <w:t xml:space="preserve">Data: </w:t>
      </w:r>
    </w:p>
    <w:p w14:paraId="23578784" w14:textId="022144D9" w:rsidR="00B43A66" w:rsidRDefault="00C12BF4">
      <w:r>
        <w:t>16</w:t>
      </w:r>
      <w:r w:rsidR="00A42794">
        <w:t>4</w:t>
      </w:r>
      <w:r w:rsidR="00731B05">
        <w:t xml:space="preserve"> protest documents</w:t>
      </w:r>
      <w:r w:rsidR="00241222">
        <w:t xml:space="preserve"> </w:t>
      </w:r>
      <w:r>
        <w:t xml:space="preserve">related to properties owned by Panousopoulos </w:t>
      </w:r>
      <w:r w:rsidR="00241222">
        <w:t>were compiled into a Microsoft Excel document</w:t>
      </w:r>
      <w:r w:rsidR="00B811E6">
        <w:t xml:space="preserve"> and </w:t>
      </w:r>
      <w:proofErr w:type="gramStart"/>
      <w:r w:rsidR="00B811E6">
        <w:t>the shared</w:t>
      </w:r>
      <w:proofErr w:type="gramEnd"/>
      <w:r w:rsidR="00B811E6">
        <w:t xml:space="preserve"> with me</w:t>
      </w:r>
      <w:r w:rsidR="00241222">
        <w:t>. The</w:t>
      </w:r>
      <w:r w:rsidR="00126C5B">
        <w:t xml:space="preserve"> relevant</w:t>
      </w:r>
      <w:r w:rsidR="00241222">
        <w:t xml:space="preserve"> variables </w:t>
      </w:r>
      <w:r w:rsidR="00731B05">
        <w:t>included information regarding the tax year</w:t>
      </w:r>
      <w:r w:rsidR="00B811E6">
        <w:t xml:space="preserve"> of the protest</w:t>
      </w:r>
      <w:r w:rsidR="00731B05">
        <w:t>, the date of the protest,</w:t>
      </w:r>
      <w:r w:rsidR="00241222">
        <w:t xml:space="preserve"> six categories of property value (full cash value and limited property value for the</w:t>
      </w:r>
      <w:r w:rsidR="00731B05">
        <w:t xml:space="preserve"> original</w:t>
      </w:r>
      <w:r w:rsidR="00241222">
        <w:t>ly</w:t>
      </w:r>
      <w:r w:rsidR="00731B05">
        <w:t xml:space="preserve"> assessed values, the owner’s desired values, and the ultimate decision</w:t>
      </w:r>
      <w:r w:rsidR="00241222">
        <w:t xml:space="preserve"> values),</w:t>
      </w:r>
      <w:r>
        <w:t xml:space="preserve"> the percentage of change from the requested value to the decision value,</w:t>
      </w:r>
      <w:r w:rsidR="00241222">
        <w:t xml:space="preserve"> as well as observations </w:t>
      </w:r>
      <w:r w:rsidR="00B811E6">
        <w:t>about</w:t>
      </w:r>
      <w:r w:rsidR="00241222">
        <w:t xml:space="preserve"> </w:t>
      </w:r>
      <w:r w:rsidR="00C95165">
        <w:t>whether the protest</w:t>
      </w:r>
      <w:r w:rsidR="00B811E6">
        <w:t>s</w:t>
      </w:r>
      <w:r w:rsidR="00C95165">
        <w:t xml:space="preserve"> w</w:t>
      </w:r>
      <w:r w:rsidR="00B811E6">
        <w:t>ere</w:t>
      </w:r>
      <w:r w:rsidR="00C95165">
        <w:t xml:space="preserve"> </w:t>
      </w:r>
      <w:r w:rsidR="00241222">
        <w:t xml:space="preserve">granted in full, granted in part, </w:t>
      </w:r>
      <w:r w:rsidR="00B811E6">
        <w:t>or</w:t>
      </w:r>
      <w:r w:rsidR="00241222">
        <w:t xml:space="preserve"> denied.</w:t>
      </w:r>
      <w:r w:rsidR="00A42794">
        <w:t xml:space="preserve"> Other variable</w:t>
      </w:r>
      <w:r w:rsidR="00434191">
        <w:t>s</w:t>
      </w:r>
      <w:r w:rsidR="00A42794">
        <w:t xml:space="preserve"> </w:t>
      </w:r>
      <w:r w:rsidR="00B811E6">
        <w:t xml:space="preserve">about the relevant properties </w:t>
      </w:r>
      <w:r w:rsidR="00A42794">
        <w:t>were also recorded in the excel sheet, but those variable</w:t>
      </w:r>
      <w:r w:rsidR="00434191">
        <w:t>s</w:t>
      </w:r>
      <w:r w:rsidR="00A42794">
        <w:t xml:space="preserve"> were not used in the analysis.</w:t>
      </w:r>
    </w:p>
    <w:p w14:paraId="25325A18" w14:textId="7E777FDD" w:rsidR="00434191" w:rsidRDefault="00A42794">
      <w:r>
        <w:t>Data</w:t>
      </w:r>
      <w:r w:rsidR="003624C6">
        <w:t xml:space="preserve"> cleaning and preparation was conducted</w:t>
      </w:r>
      <w:ins w:id="0" w:author="Grant Wille" w:date="2025-03-21T21:36:00Z" w16du:dateUtc="2025-03-22T04:36:00Z">
        <w:r w:rsidR="00FA2E2C">
          <w:t xml:space="preserve"> with the help and con</w:t>
        </w:r>
      </w:ins>
      <w:ins w:id="1" w:author="Grant Wille" w:date="2025-03-21T21:37:00Z" w16du:dateUtc="2025-03-22T04:37:00Z">
        <w:r w:rsidR="00FA2E2C">
          <w:t xml:space="preserve">sultation </w:t>
        </w:r>
      </w:ins>
      <w:ins w:id="2" w:author="Grant Wille" w:date="2025-03-21T21:46:00Z" w16du:dateUtc="2025-03-22T04:46:00Z">
        <w:r w:rsidR="000B5A24">
          <w:t>of</w:t>
        </w:r>
      </w:ins>
      <w:ins w:id="3" w:author="Grant Wille" w:date="2025-03-21T21:37:00Z" w16du:dateUtc="2025-03-22T04:37:00Z">
        <w:r w:rsidR="00FA2E2C">
          <w:t xml:space="preserve"> Ralls &amp; Wille</w:t>
        </w:r>
      </w:ins>
      <w:r w:rsidR="003624C6">
        <w:t>.</w:t>
      </w:r>
      <w:r w:rsidR="003624C6" w:rsidRPr="003624C6">
        <w:t xml:space="preserve"> </w:t>
      </w:r>
      <w:ins w:id="4" w:author="Grant Wille" w:date="2025-03-21T21:35:00Z" w16du:dateUtc="2025-03-22T04:35:00Z">
        <w:r w:rsidR="00FA2E2C">
          <w:t>This process began when I observed that some of the relevant fields had non-numerical values that could not be plotted.</w:t>
        </w:r>
      </w:ins>
      <w:ins w:id="5" w:author="Grant Wille" w:date="2025-03-21T21:36:00Z" w16du:dateUtc="2025-03-22T04:36:00Z">
        <w:r w:rsidR="00FA2E2C">
          <w:t xml:space="preserve"> </w:t>
        </w:r>
      </w:ins>
      <w:del w:id="6" w:author="Grant Wille" w:date="2025-03-21T21:37:00Z" w16du:dateUtc="2025-03-22T04:37:00Z">
        <w:r w:rsidR="00731B05" w:rsidDel="00FA2E2C">
          <w:delText>When certain</w:delText>
        </w:r>
      </w:del>
      <w:ins w:id="7" w:author="Grant Wille" w:date="2025-03-21T21:37:00Z" w16du:dateUtc="2025-03-22T04:37:00Z">
        <w:r w:rsidR="00FA2E2C">
          <w:t xml:space="preserve">When a </w:t>
        </w:r>
      </w:ins>
      <w:ins w:id="8" w:author="Grant Wille" w:date="2025-03-21T21:38:00Z" w16du:dateUtc="2025-03-22T04:38:00Z">
        <w:r w:rsidR="00FA2E2C">
          <w:t>row of data included</w:t>
        </w:r>
      </w:ins>
      <w:r w:rsidR="00731B05">
        <w:t xml:space="preserve"> fields </w:t>
      </w:r>
      <w:del w:id="9" w:author="Grant Wille" w:date="2025-03-21T21:37:00Z" w16du:dateUtc="2025-03-22T04:37:00Z">
        <w:r w:rsidR="00731B05" w:rsidDel="00FA2E2C">
          <w:delText xml:space="preserve">had </w:delText>
        </w:r>
      </w:del>
      <w:ins w:id="10" w:author="Grant Wille" w:date="2025-03-21T21:37:00Z" w16du:dateUtc="2025-03-22T04:37:00Z">
        <w:r w:rsidR="00FA2E2C">
          <w:t>with</w:t>
        </w:r>
        <w:r w:rsidR="00FA2E2C">
          <w:t xml:space="preserve"> </w:t>
        </w:r>
      </w:ins>
      <w:r w:rsidR="00731B05">
        <w:t>non-numerical entries</w:t>
      </w:r>
      <w:ins w:id="11" w:author="Grant Wille" w:date="2025-03-21T21:37:00Z" w16du:dateUtc="2025-03-22T04:37:00Z">
        <w:r w:rsidR="00FA2E2C">
          <w:t>,</w:t>
        </w:r>
      </w:ins>
      <w:r w:rsidR="00731B05">
        <w:t xml:space="preserve"> those fields</w:t>
      </w:r>
      <w:r w:rsidR="00434191">
        <w:t xml:space="preserve"> were</w:t>
      </w:r>
      <w:r w:rsidR="00731B05">
        <w:t xml:space="preserve"> converted into a </w:t>
      </w:r>
      <w:proofErr w:type="gramStart"/>
      <w:r w:rsidR="00731B05">
        <w:t>numerical values</w:t>
      </w:r>
      <w:proofErr w:type="gramEnd"/>
      <w:r w:rsidR="00731B05">
        <w:t xml:space="preserve"> if possible</w:t>
      </w:r>
      <w:ins w:id="12" w:author="Grant Wille" w:date="2025-03-21T21:37:00Z" w16du:dateUtc="2025-03-22T04:37:00Z">
        <w:r w:rsidR="00FA2E2C">
          <w:t xml:space="preserve">, </w:t>
        </w:r>
      </w:ins>
      <w:ins w:id="13" w:author="Grant Wille" w:date="2025-03-21T21:38:00Z" w16du:dateUtc="2025-03-22T04:38:00Z">
        <w:r w:rsidR="00FA2E2C">
          <w:t>or</w:t>
        </w:r>
      </w:ins>
      <w:ins w:id="14" w:author="Grant Wille" w:date="2025-03-21T21:37:00Z" w16du:dateUtc="2025-03-22T04:37:00Z">
        <w:r w:rsidR="00FA2E2C">
          <w:t xml:space="preserve"> if not</w:t>
        </w:r>
      </w:ins>
      <w:ins w:id="15" w:author="Grant Wille" w:date="2025-03-21T21:38:00Z" w16du:dateUtc="2025-03-22T04:38:00Z">
        <w:r w:rsidR="00FA2E2C">
          <w:t xml:space="preserve"> possible</w:t>
        </w:r>
      </w:ins>
      <w:ins w:id="16" w:author="Grant Wille" w:date="2025-03-21T21:37:00Z" w16du:dateUtc="2025-03-22T04:37:00Z">
        <w:r w:rsidR="00FA2E2C">
          <w:t>, the r</w:t>
        </w:r>
      </w:ins>
      <w:ins w:id="17" w:author="Grant Wille" w:date="2025-03-21T21:38:00Z" w16du:dateUtc="2025-03-22T04:38:00Z">
        <w:r w:rsidR="00FA2E2C">
          <w:t>ow was removed from the analysis</w:t>
        </w:r>
      </w:ins>
      <w:r w:rsidR="00731B05">
        <w:t xml:space="preserve">. </w:t>
      </w:r>
      <w:r w:rsidR="00C12BF4">
        <w:t>Attached</w:t>
      </w:r>
      <w:r w:rsidR="00434191">
        <w:t xml:space="preserve"> to the end of this report</w:t>
      </w:r>
      <w:r w:rsidR="00C12BF4">
        <w:t xml:space="preserve"> is a log of</w:t>
      </w:r>
      <w:r w:rsidR="00B05606">
        <w:t xml:space="preserve"> the steps that were taken to arrange the data into formats that could be used for plotting. </w:t>
      </w:r>
      <w:r w:rsidR="00B811E6">
        <w:t>B</w:t>
      </w:r>
      <w:r w:rsidR="00C95165">
        <w:t>elow is</w:t>
      </w:r>
      <w:r w:rsidR="00434191">
        <w:t xml:space="preserve"> </w:t>
      </w:r>
      <w:r w:rsidR="00C12BF4">
        <w:t>a</w:t>
      </w:r>
      <w:r w:rsidR="00C95165">
        <w:t xml:space="preserve"> </w:t>
      </w:r>
      <w:r w:rsidR="00C12BF4">
        <w:t xml:space="preserve">description of the </w:t>
      </w:r>
      <w:r w:rsidR="00B05606">
        <w:t>kinds</w:t>
      </w:r>
      <w:r w:rsidR="00C12BF4">
        <w:t xml:space="preserve"> of changes that </w:t>
      </w:r>
      <w:r w:rsidR="00B05606">
        <w:t>were made</w:t>
      </w:r>
      <w:r w:rsidR="00C12BF4">
        <w:t xml:space="preserve">. </w:t>
      </w:r>
    </w:p>
    <w:p w14:paraId="220FECCA" w14:textId="694074D2" w:rsidR="00731B05" w:rsidRDefault="00B05606">
      <w:r>
        <w:t xml:space="preserve">For rows where the protest decision was labeled </w:t>
      </w:r>
      <w:r w:rsidR="00731B05">
        <w:t>“N/C” or “no change</w:t>
      </w:r>
      <w:r>
        <w:t>”, the dollar value of the protest decision was set to the</w:t>
      </w:r>
      <w:r w:rsidR="00731B05">
        <w:t xml:space="preserve"> original assessed val</w:t>
      </w:r>
      <w:r w:rsidR="00B43A66">
        <w:t>ue.</w:t>
      </w:r>
      <w:r w:rsidR="00C12BF4">
        <w:t xml:space="preserve"> For older protests that did not </w:t>
      </w:r>
      <w:r>
        <w:t>specify</w:t>
      </w:r>
      <w:r w:rsidR="00C12BF4">
        <w:t xml:space="preserve"> FCV or LPV</w:t>
      </w:r>
      <w:r>
        <w:t xml:space="preserve">, both </w:t>
      </w:r>
      <w:del w:id="18" w:author="Grant Wille" w:date="2025-03-21T21:38:00Z" w16du:dateUtc="2025-03-22T04:38:00Z">
        <w:r w:rsidDel="00FA2E2C">
          <w:delText xml:space="preserve">numbers </w:delText>
        </w:r>
      </w:del>
      <w:ins w:id="19" w:author="Grant Wille" w:date="2025-03-21T21:38:00Z" w16du:dateUtc="2025-03-22T04:38:00Z">
        <w:r w:rsidR="00FA2E2C">
          <w:t>of those fields</w:t>
        </w:r>
        <w:r w:rsidR="00FA2E2C">
          <w:t xml:space="preserve"> </w:t>
        </w:r>
      </w:ins>
      <w:r>
        <w:t xml:space="preserve">were set to be the same </w:t>
      </w:r>
      <w:r w:rsidR="00C12BF4">
        <w:t>(i</w:t>
      </w:r>
      <w:r>
        <w:t>mplying that</w:t>
      </w:r>
      <w:r w:rsidR="00C12BF4">
        <w:t xml:space="preserve"> there was no substantive difference </w:t>
      </w:r>
      <w:r>
        <w:t>between FCV and LPV</w:t>
      </w:r>
      <w:r w:rsidR="00C12BF4">
        <w:t>). For older protests that separated values for “land,” “improvements,” and/or “total,” only a total</w:t>
      </w:r>
      <w:r w:rsidR="00A42794">
        <w:t xml:space="preserve"> (combining land and improvements)</w:t>
      </w:r>
      <w:r w:rsidR="00C12BF4">
        <w:t xml:space="preserve"> was used to allow comparison to modern protests.</w:t>
      </w:r>
      <w:r w:rsidR="00B43A66">
        <w:t xml:space="preserve"> In protest</w:t>
      </w:r>
      <w:r>
        <w:t>s</w:t>
      </w:r>
      <w:r w:rsidR="00B43A66">
        <w:t xml:space="preserve"> that did not challenge the assessed value of the property</w:t>
      </w:r>
      <w:r w:rsidR="00126C5B">
        <w:t xml:space="preserve"> (such as protests challenging</w:t>
      </w:r>
      <w:r w:rsidR="00B43A66">
        <w:t xml:space="preserve"> </w:t>
      </w:r>
      <w:r w:rsidR="00C12BF4">
        <w:t xml:space="preserve">only </w:t>
      </w:r>
      <w:r w:rsidR="00B43A66">
        <w:t xml:space="preserve">the property type and corresponding tax </w:t>
      </w:r>
      <w:r w:rsidR="00C95165">
        <w:t xml:space="preserve">ratio </w:t>
      </w:r>
      <w:r w:rsidR="00B43A66">
        <w:t>rate</w:t>
      </w:r>
      <w:r w:rsidR="00126C5B">
        <w:t>)</w:t>
      </w:r>
      <w:r w:rsidR="00B43A66">
        <w:t xml:space="preserve">, </w:t>
      </w:r>
      <w:r w:rsidR="00C12BF4">
        <w:t xml:space="preserve">the protests were designated to be omitted from the </w:t>
      </w:r>
      <w:r>
        <w:t>plots</w:t>
      </w:r>
      <w:r w:rsidR="00C12BF4">
        <w:t xml:space="preserve">. For protest documents that did not include a decision value, those rows were also designated to be omitted from the </w:t>
      </w:r>
      <w:r>
        <w:t>plots</w:t>
      </w:r>
      <w:r w:rsidR="00C12BF4">
        <w:t xml:space="preserve">. </w:t>
      </w:r>
      <w:r w:rsidR="005C5678">
        <w:t xml:space="preserve">For protest documents that did not include a new requested value by the owner, but did show a reduction, the decision/reduced value was copied into the requested value column. Because </w:t>
      </w:r>
      <w:r w:rsidR="00C95165">
        <w:t>there were two instance</w:t>
      </w:r>
      <w:r>
        <w:t>s</w:t>
      </w:r>
      <w:r w:rsidR="00C95165">
        <w:t xml:space="preserve"> in which</w:t>
      </w:r>
      <w:r w:rsidR="005C5678">
        <w:t xml:space="preserve"> </w:t>
      </w:r>
      <w:r w:rsidR="00C95165">
        <w:t xml:space="preserve">the decision </w:t>
      </w:r>
      <w:r w:rsidR="005C5678">
        <w:t xml:space="preserve">LPV </w:t>
      </w:r>
      <w:r>
        <w:t>increased</w:t>
      </w:r>
      <w:r w:rsidR="005C5678">
        <w:t xml:space="preserve"> from the originally assessed value, the outcome designation of “No Change” was altered to “No Change or Worse</w:t>
      </w:r>
      <w:r w:rsidR="00A42794">
        <w:t>.</w:t>
      </w:r>
      <w:r w:rsidR="005C5678">
        <w:t>” For protest documents that did not include a “tax year,” the tax year was presumed based on the date of the protest filing (in other words, one year was added to</w:t>
      </w:r>
      <w:r w:rsidR="00C95165">
        <w:t xml:space="preserve"> the filing year to</w:t>
      </w:r>
      <w:r w:rsidR="005C5678">
        <w:t xml:space="preserve"> determine the tax year). For some of the rows, two documents were provided for the same protest/property/year, in which case data was used from either (1) the document that showed an actual decision, or (2) the document that showed the </w:t>
      </w:r>
      <w:r w:rsidR="00434191">
        <w:t>larger change in value</w:t>
      </w:r>
      <w:r w:rsidR="005C5678">
        <w:t>.</w:t>
      </w:r>
    </w:p>
    <w:p w14:paraId="1DCB97AE" w14:textId="067C668B" w:rsidR="00587065" w:rsidRDefault="00587065">
      <w:r>
        <w:t xml:space="preserve">After generating </w:t>
      </w:r>
      <w:r w:rsidR="003F1F72">
        <w:t>draft</w:t>
      </w:r>
      <w:r>
        <w:t xml:space="preserve"> graphical summaries, outliers in the data became apparent. For example, in Row 38, Column L (owner’s requested LPV), the value “8442810” was incorrectly </w:t>
      </w:r>
      <w:r w:rsidR="00C95165">
        <w:t>written</w:t>
      </w:r>
      <w:r>
        <w:t xml:space="preserve"> (the correct amount per documentation was “2442810”).</w:t>
      </w:r>
      <w:r w:rsidR="0094413E">
        <w:t xml:space="preserve"> Similarly, it was apparent that a row of data was missing for the 2020 tax year due to the number of results</w:t>
      </w:r>
      <w:r w:rsidR="00B05606">
        <w:t xml:space="preserve"> that were</w:t>
      </w:r>
      <w:r w:rsidR="0094413E">
        <w:t xml:space="preserve"> displayed.</w:t>
      </w:r>
      <w:r>
        <w:t xml:space="preserve"> Correction of these data entry errors are noted in the cleaning </w:t>
      </w:r>
      <w:r w:rsidR="00B05606">
        <w:t>log</w:t>
      </w:r>
      <w:r w:rsidR="00C95165">
        <w:t xml:space="preserve"> at the end of this document</w:t>
      </w:r>
      <w:ins w:id="20" w:author="Grant Wille" w:date="2025-03-21T21:40:00Z" w16du:dateUtc="2025-03-22T04:40:00Z">
        <w:r w:rsidR="00FA2E2C">
          <w:t xml:space="preserve"> as well</w:t>
        </w:r>
      </w:ins>
      <w:r>
        <w:t>.</w:t>
      </w:r>
      <w:r w:rsidR="00FB72AC">
        <w:t xml:space="preserve"> </w:t>
      </w:r>
    </w:p>
    <w:p w14:paraId="04A347C6" w14:textId="18B28C9B" w:rsidR="00B43A66" w:rsidRDefault="00587065">
      <w:r>
        <w:t xml:space="preserve">A </w:t>
      </w:r>
      <w:r w:rsidR="00B43A66">
        <w:t xml:space="preserve">second set of data </w:t>
      </w:r>
      <w:r>
        <w:t>was also obtained</w:t>
      </w:r>
      <w:r w:rsidR="00B43A66">
        <w:t xml:space="preserve"> from three Microsoft Excel documents</w:t>
      </w:r>
      <w:r w:rsidR="003624C6">
        <w:t xml:space="preserve"> titled “Notice of Value 2014-2015-2016,” “Notice of Value 2017-2018,” </w:t>
      </w:r>
      <w:r w:rsidR="003624C6" w:rsidRPr="00A42794">
        <w:t>and</w:t>
      </w:r>
      <w:r w:rsidR="003624C6">
        <w:t xml:space="preserve"> “Notice of Value </w:t>
      </w:r>
      <w:r w:rsidR="00A42794">
        <w:t>2018-2025</w:t>
      </w:r>
      <w:r w:rsidR="003624C6">
        <w:t xml:space="preserve">.” These documents included information regarding the original </w:t>
      </w:r>
      <w:proofErr w:type="gramStart"/>
      <w:r w:rsidR="003624C6">
        <w:t>assessed values</w:t>
      </w:r>
      <w:proofErr w:type="gramEnd"/>
      <w:r w:rsidR="003624C6">
        <w:t xml:space="preserve"> for a series of properties. In that data set, </w:t>
      </w:r>
      <w:r w:rsidR="00434191">
        <w:t>there were also</w:t>
      </w:r>
      <w:r w:rsidR="003624C6">
        <w:t xml:space="preserve"> tables that indicated the properties were not located in Santa Cruz County</w:t>
      </w:r>
      <w:r w:rsidR="00434191">
        <w:t>, and therefore irrelevant to the issues at hand</w:t>
      </w:r>
      <w:r w:rsidR="003624C6">
        <w:t>. This data set included many more properties than the first data set, because only a few properties’ values were protested in any given year.</w:t>
      </w:r>
      <w:r w:rsidR="00241222">
        <w:t xml:space="preserve"> </w:t>
      </w:r>
      <w:proofErr w:type="gramStart"/>
      <w:r w:rsidR="00434191">
        <w:t>At this time</w:t>
      </w:r>
      <w:proofErr w:type="gramEnd"/>
      <w:r w:rsidR="00434191">
        <w:t xml:space="preserve">, </w:t>
      </w:r>
      <w:r w:rsidR="00A42794">
        <w:t>I have not produced any summaries of this</w:t>
      </w:r>
      <w:r w:rsidR="008B5300">
        <w:t xml:space="preserve"> larger</w:t>
      </w:r>
      <w:r w:rsidR="00A42794">
        <w:t xml:space="preserve"> data</w:t>
      </w:r>
      <w:r w:rsidR="008B5300">
        <w:t>set</w:t>
      </w:r>
      <w:r w:rsidR="00A42794">
        <w:t>.</w:t>
      </w:r>
    </w:p>
    <w:p w14:paraId="5A625CC2" w14:textId="3465AD22" w:rsidR="00241222" w:rsidRDefault="00A42794">
      <w:r>
        <w:rPr>
          <w:b/>
          <w:bCs/>
        </w:rPr>
        <w:t>Process:</w:t>
      </w:r>
    </w:p>
    <w:p w14:paraId="6283036D" w14:textId="35366222" w:rsidR="00A42794" w:rsidRDefault="00A42794">
      <w:r>
        <w:t xml:space="preserve">Using the </w:t>
      </w:r>
      <w:r w:rsidR="00C95165">
        <w:t>data set generated from the</w:t>
      </w:r>
      <w:r w:rsidR="00587065">
        <w:t xml:space="preserve"> protest documentation</w:t>
      </w:r>
      <w:r>
        <w:t xml:space="preserve"> and the programming language “R,” I generated various </w:t>
      </w:r>
      <w:r w:rsidR="00587065">
        <w:t>graphical summaries</w:t>
      </w:r>
      <w:r w:rsidR="00C95165">
        <w:t xml:space="preserve"> (“plots”)</w:t>
      </w:r>
      <w:r w:rsidR="00587065">
        <w:t xml:space="preserve"> of the information. Each </w:t>
      </w:r>
      <w:r w:rsidR="00C95165">
        <w:t>plot</w:t>
      </w:r>
      <w:r w:rsidR="00587065">
        <w:t xml:space="preserve"> was </w:t>
      </w:r>
      <w:r w:rsidR="00C95165">
        <w:t>generated twice</w:t>
      </w:r>
      <w:r w:rsidR="00587065">
        <w:t xml:space="preserve">, once with FCV and once with LPV. In the </w:t>
      </w:r>
      <w:r w:rsidR="00C95165">
        <w:t>plots</w:t>
      </w:r>
      <w:r w:rsidR="00587065">
        <w:t xml:space="preserve">, the </w:t>
      </w:r>
      <w:r w:rsidR="00FB72AC">
        <w:t>x</w:t>
      </w:r>
      <w:r w:rsidR="00587065">
        <w:t>-axis always represents the tax year (as opposed to the year a protest</w:t>
      </w:r>
      <w:r w:rsidR="00434191">
        <w:t xml:space="preserve"> document</w:t>
      </w:r>
      <w:r w:rsidR="00587065">
        <w:t xml:space="preserve"> was filed). The </w:t>
      </w:r>
      <w:r w:rsidR="00FB72AC">
        <w:t>y</w:t>
      </w:r>
      <w:r w:rsidR="00587065">
        <w:t>-axis was specific to the variables analyzed, as described below.</w:t>
      </w:r>
    </w:p>
    <w:p w14:paraId="332BB2B8" w14:textId="496EE8F6" w:rsidR="00587065" w:rsidRDefault="00587065">
      <w:r>
        <w:t>The first variable</w:t>
      </w:r>
      <w:r w:rsidR="008B5300">
        <w:t xml:space="preserve"> </w:t>
      </w:r>
      <w:r>
        <w:t xml:space="preserve">summarized </w:t>
      </w:r>
      <w:r w:rsidR="008B5300">
        <w:t>was a categorical description of the decision of the protest, which was either</w:t>
      </w:r>
      <w:r>
        <w:t xml:space="preserve"> “Granted in Full,” “Granted in Part,” </w:t>
      </w:r>
      <w:r w:rsidR="008B5300">
        <w:t>or</w:t>
      </w:r>
      <w:r>
        <w:t xml:space="preserve"> “No Change or Worse.” I plotted </w:t>
      </w:r>
      <w:r w:rsidR="00434191">
        <w:t>the same</w:t>
      </w:r>
      <w:r w:rsidR="00FB72AC">
        <w:t xml:space="preserve"> variables in line graphs and stacked bar graphs. In these </w:t>
      </w:r>
      <w:r w:rsidR="00C95165">
        <w:t>plots</w:t>
      </w:r>
      <w:r w:rsidR="00FB72AC">
        <w:t xml:space="preserve">, the y-axis represents </w:t>
      </w:r>
      <w:r w:rsidR="00C95165">
        <w:t xml:space="preserve">the raw </w:t>
      </w:r>
      <w:r w:rsidR="00FB72AC">
        <w:t>number of protests</w:t>
      </w:r>
      <w:r w:rsidR="008B5300">
        <w:t xml:space="preserve"> that were</w:t>
      </w:r>
      <w:r w:rsidR="00434191">
        <w:t xml:space="preserve"> granted in full, granted in part, or denied</w:t>
      </w:r>
      <w:r w:rsidR="008B5300">
        <w:t xml:space="preserve"> (no change)</w:t>
      </w:r>
      <w:r w:rsidR="00FB72AC">
        <w:t xml:space="preserve">. </w:t>
      </w:r>
    </w:p>
    <w:p w14:paraId="3A96E71B" w14:textId="77777777" w:rsidR="007C1D51" w:rsidRDefault="007C1D51"/>
    <w:p w14:paraId="326497F7" w14:textId="5757DA99" w:rsidR="007C1D51" w:rsidDel="00FA2E2C" w:rsidRDefault="007C1D51">
      <w:pPr>
        <w:rPr>
          <w:del w:id="21" w:author="Grant Wille" w:date="2025-03-21T21:41:00Z" w16du:dateUtc="2025-03-22T04:41:00Z"/>
        </w:rPr>
      </w:pPr>
    </w:p>
    <w:p w14:paraId="5C33BC5F" w14:textId="6069F3CD" w:rsidR="007C1D51" w:rsidDel="00FA2E2C" w:rsidRDefault="007C1D51">
      <w:pPr>
        <w:rPr>
          <w:del w:id="22" w:author="Grant Wille" w:date="2025-03-21T21:41:00Z" w16du:dateUtc="2025-03-22T04:41:00Z"/>
        </w:rPr>
      </w:pPr>
    </w:p>
    <w:p w14:paraId="54FE9897" w14:textId="5BBADF9B" w:rsidR="007C1D51" w:rsidDel="00FA2E2C" w:rsidRDefault="007C1D51">
      <w:pPr>
        <w:rPr>
          <w:del w:id="23" w:author="Grant Wille" w:date="2025-03-21T21:41:00Z" w16du:dateUtc="2025-03-22T04:41:00Z"/>
        </w:rPr>
      </w:pPr>
    </w:p>
    <w:p w14:paraId="5497B018" w14:textId="3DE32A22" w:rsidR="007C1D51" w:rsidRDefault="007C1D51">
      <w:r>
        <w:t>“FCV decision summary line.png”</w:t>
      </w:r>
    </w:p>
    <w:p w14:paraId="04DFD684" w14:textId="50B20D41" w:rsidR="007C1D51" w:rsidRPr="007C1D51" w:rsidRDefault="007C1D51" w:rsidP="007C1D51">
      <w:r w:rsidRPr="007C1D51">
        <w:rPr>
          <w:noProof/>
        </w:rPr>
        <w:drawing>
          <wp:inline distT="0" distB="0" distL="0" distR="0" wp14:anchorId="78E85A5F" wp14:editId="73264460">
            <wp:extent cx="5943600" cy="3407410"/>
            <wp:effectExtent l="0" t="0" r="0" b="2540"/>
            <wp:docPr id="1588398391"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98391" name="Picture 2" descr="A graph with lines and dot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3AA87510" w14:textId="7521880A" w:rsidR="00FB72AC" w:rsidRDefault="007C1D51">
      <w:r>
        <w:t>“LPV decision summary line.png”</w:t>
      </w:r>
    </w:p>
    <w:p w14:paraId="7E80E934" w14:textId="689DB71C" w:rsidR="007C1D51" w:rsidRPr="007C1D51" w:rsidRDefault="007C1D51" w:rsidP="007C1D51">
      <w:r w:rsidRPr="007C1D51">
        <w:rPr>
          <w:noProof/>
        </w:rPr>
        <w:drawing>
          <wp:inline distT="0" distB="0" distL="0" distR="0" wp14:anchorId="3A698E32" wp14:editId="2C41CB70">
            <wp:extent cx="5943600" cy="3397885"/>
            <wp:effectExtent l="0" t="0" r="0" b="0"/>
            <wp:docPr id="1313280504"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80504" name="Picture 4" descr="A graph of a graph&#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04F2966E" w14:textId="77777777" w:rsidR="007C1D51" w:rsidRDefault="007C1D51"/>
    <w:p w14:paraId="4FF108AC" w14:textId="77777777" w:rsidR="00FA2E2C" w:rsidRDefault="00FA2E2C">
      <w:pPr>
        <w:rPr>
          <w:ins w:id="24" w:author="Grant Wille" w:date="2025-03-21T21:41:00Z" w16du:dateUtc="2025-03-22T04:41:00Z"/>
        </w:rPr>
      </w:pPr>
    </w:p>
    <w:p w14:paraId="6F2B9253" w14:textId="013456C2" w:rsidR="00587065" w:rsidRDefault="007C1D51">
      <w:r>
        <w:t>“FCV decision summary stacked.png”</w:t>
      </w:r>
    </w:p>
    <w:p w14:paraId="2E766D72" w14:textId="7922EB47" w:rsidR="007C1D51" w:rsidRPr="007C1D51" w:rsidRDefault="007C1D51" w:rsidP="007C1D51">
      <w:r w:rsidRPr="007C1D51">
        <w:rPr>
          <w:noProof/>
        </w:rPr>
        <w:drawing>
          <wp:inline distT="0" distB="0" distL="0" distR="0" wp14:anchorId="6EA4419F" wp14:editId="28D5C70B">
            <wp:extent cx="5943600" cy="3420745"/>
            <wp:effectExtent l="0" t="0" r="0" b="8255"/>
            <wp:docPr id="457429109" name="Picture 6"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29109" name="Picture 6" descr="A graph of different colored squar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14:paraId="45A87963" w14:textId="697FBACE" w:rsidR="00FB72AC" w:rsidRPr="00FB72AC" w:rsidRDefault="007C1D51" w:rsidP="00FB72AC">
      <w:r>
        <w:t>“LPV decision summary stacked.png”</w:t>
      </w:r>
    </w:p>
    <w:p w14:paraId="5B718CF0" w14:textId="43565D77" w:rsidR="007C1D51" w:rsidRPr="007C1D51" w:rsidRDefault="007C1D51" w:rsidP="007C1D51">
      <w:r w:rsidRPr="007C1D51">
        <w:rPr>
          <w:noProof/>
        </w:rPr>
        <w:drawing>
          <wp:inline distT="0" distB="0" distL="0" distR="0" wp14:anchorId="2252BEE1" wp14:editId="6BC6130D">
            <wp:extent cx="5943600" cy="3415665"/>
            <wp:effectExtent l="0" t="0" r="0" b="0"/>
            <wp:docPr id="1053418800" name="Picture 8"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8800" name="Picture 8" descr="A graph of a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72248598" w14:textId="66ADD775" w:rsidR="00FB72AC" w:rsidRPr="00FB72AC" w:rsidRDefault="00FB72AC" w:rsidP="00FB72AC"/>
    <w:p w14:paraId="0C6D835D" w14:textId="6128A900" w:rsidR="0094413E" w:rsidRDefault="0094413E">
      <w:r>
        <w:t xml:space="preserve">In addition to </w:t>
      </w:r>
      <w:r w:rsidR="00DB0703">
        <w:t>plotting</w:t>
      </w:r>
      <w:r>
        <w:t xml:space="preserve"> the number of protests</w:t>
      </w:r>
      <w:r w:rsidR="00217AAF">
        <w:t xml:space="preserve"> that were</w:t>
      </w:r>
      <w:r>
        <w:t xml:space="preserve"> granted or not granted</w:t>
      </w:r>
      <w:r w:rsidR="00DB0703">
        <w:t>,</w:t>
      </w:r>
      <w:r w:rsidR="00217AAF">
        <w:t xml:space="preserve"> as</w:t>
      </w:r>
      <w:r w:rsidR="00DB0703">
        <w:t xml:space="preserve"> above</w:t>
      </w:r>
      <w:r>
        <w:t xml:space="preserve">, I also produced bar </w:t>
      </w:r>
      <w:r w:rsidR="00217AAF">
        <w:t>plots</w:t>
      </w:r>
      <w:r>
        <w:t xml:space="preserve"> of the total dollar value reduction granted each year</w:t>
      </w:r>
      <w:r w:rsidR="00DB0703">
        <w:t>, both in terms of FCV and LPV.</w:t>
      </w:r>
    </w:p>
    <w:p w14:paraId="541C7DF1" w14:textId="095850F6" w:rsidR="0094413E" w:rsidRDefault="007C1D51">
      <w:r>
        <w:t>“FCV total dollar granted.png”</w:t>
      </w:r>
    </w:p>
    <w:p w14:paraId="49D28379" w14:textId="0EA0333E" w:rsidR="007C1D51" w:rsidRPr="007C1D51" w:rsidRDefault="007C1D51" w:rsidP="007C1D51">
      <w:r w:rsidRPr="007C1D51">
        <w:rPr>
          <w:noProof/>
        </w:rPr>
        <w:drawing>
          <wp:inline distT="0" distB="0" distL="0" distR="0" wp14:anchorId="4A696EF5" wp14:editId="2191A726">
            <wp:extent cx="5503402" cy="3133294"/>
            <wp:effectExtent l="0" t="0" r="2540" b="0"/>
            <wp:docPr id="891724074" name="Picture 1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24074" name="Picture 16" descr="A graph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1446" cy="3137874"/>
                    </a:xfrm>
                    <a:prstGeom prst="rect">
                      <a:avLst/>
                    </a:prstGeom>
                    <a:noFill/>
                    <a:ln>
                      <a:noFill/>
                    </a:ln>
                  </pic:spPr>
                </pic:pic>
              </a:graphicData>
            </a:graphic>
          </wp:inline>
        </w:drawing>
      </w:r>
    </w:p>
    <w:p w14:paraId="25CBFA77" w14:textId="2F344FA6" w:rsidR="007C1D51" w:rsidRPr="007C1D51" w:rsidRDefault="007C1D51" w:rsidP="007C1D51"/>
    <w:p w14:paraId="0FE43C6E" w14:textId="77831BD4" w:rsidR="007C1D51" w:rsidRDefault="007C1D51">
      <w:r>
        <w:t>“LPV total dollar granted.png”</w:t>
      </w:r>
    </w:p>
    <w:p w14:paraId="59CDEE5D" w14:textId="45EEAEE8" w:rsidR="007C1D51" w:rsidRPr="007C1D51" w:rsidRDefault="007C1D51" w:rsidP="007C1D51">
      <w:r w:rsidRPr="007C1D51">
        <w:rPr>
          <w:noProof/>
        </w:rPr>
        <w:drawing>
          <wp:inline distT="0" distB="0" distL="0" distR="0" wp14:anchorId="6A159A50" wp14:editId="2BCE39F1">
            <wp:extent cx="5613301" cy="3225249"/>
            <wp:effectExtent l="0" t="0" r="6985" b="0"/>
            <wp:docPr id="176728069" name="Picture 14"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8069" name="Picture 14" descr="A graph of a bar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6021" cy="3226812"/>
                    </a:xfrm>
                    <a:prstGeom prst="rect">
                      <a:avLst/>
                    </a:prstGeom>
                    <a:noFill/>
                    <a:ln>
                      <a:noFill/>
                    </a:ln>
                  </pic:spPr>
                </pic:pic>
              </a:graphicData>
            </a:graphic>
          </wp:inline>
        </w:drawing>
      </w:r>
    </w:p>
    <w:p w14:paraId="28F7497A" w14:textId="0A963449" w:rsidR="00FB72AC" w:rsidRDefault="00FB72AC">
      <w:r>
        <w:t xml:space="preserve">The next series of </w:t>
      </w:r>
      <w:r w:rsidR="00C95165">
        <w:t>plots</w:t>
      </w:r>
      <w:r>
        <w:t xml:space="preserve"> address the total dollar value </w:t>
      </w:r>
      <w:proofErr w:type="gramStart"/>
      <w:r>
        <w:t>granted</w:t>
      </w:r>
      <w:proofErr w:type="gramEnd"/>
      <w:r>
        <w:t xml:space="preserve"> </w:t>
      </w:r>
      <w:r w:rsidR="00217AAF">
        <w:t>and the total value</w:t>
      </w:r>
      <w:r>
        <w:t xml:space="preserve"> not granted </w:t>
      </w:r>
      <w:r w:rsidR="00217AAF">
        <w:t>in the</w:t>
      </w:r>
      <w:r>
        <w:t xml:space="preserve"> protest</w:t>
      </w:r>
      <w:r w:rsidR="00217AAF">
        <w:t xml:space="preserve"> decisions</w:t>
      </w:r>
      <w:r>
        <w:t xml:space="preserve">. For simplicity, I labeled these variables as “Owner Adv” or “Owner </w:t>
      </w:r>
      <w:proofErr w:type="spellStart"/>
      <w:r>
        <w:t>Disadv</w:t>
      </w:r>
      <w:proofErr w:type="spellEnd"/>
      <w:r>
        <w:t xml:space="preserve">,” but the values represent dollar-denominated </w:t>
      </w:r>
      <w:r w:rsidR="00217AAF">
        <w:t xml:space="preserve">accepted </w:t>
      </w:r>
      <w:r>
        <w:t xml:space="preserve">changes </w:t>
      </w:r>
      <w:r w:rsidR="00217AAF">
        <w:t>and</w:t>
      </w:r>
      <w:r>
        <w:t xml:space="preserve"> denied changes </w:t>
      </w:r>
      <w:r w:rsidR="00217AAF">
        <w:t>to</w:t>
      </w:r>
      <w:r>
        <w:t xml:space="preserve"> the propert</w:t>
      </w:r>
      <w:r w:rsidR="00217AAF">
        <w:t xml:space="preserve">y </w:t>
      </w:r>
      <w:r>
        <w:t>values</w:t>
      </w:r>
      <w:r w:rsidR="00217AAF">
        <w:t>, respectively.</w:t>
      </w:r>
      <w:r>
        <w:t xml:space="preserve"> </w:t>
      </w:r>
    </w:p>
    <w:p w14:paraId="47449475" w14:textId="12718A45" w:rsidR="00FB72AC" w:rsidRDefault="007C1D51" w:rsidP="00FB72AC">
      <w:r>
        <w:t>“FCV total dollar granted versus not granted.png”</w:t>
      </w:r>
    </w:p>
    <w:p w14:paraId="31FEF8C3" w14:textId="35B652C6" w:rsidR="007C1D51" w:rsidRPr="007C1D51" w:rsidRDefault="007C1D51" w:rsidP="007C1D51">
      <w:r w:rsidRPr="007C1D51">
        <w:rPr>
          <w:noProof/>
        </w:rPr>
        <w:drawing>
          <wp:inline distT="0" distB="0" distL="0" distR="0" wp14:anchorId="3B3316D0" wp14:editId="39451F4A">
            <wp:extent cx="5422831" cy="3122763"/>
            <wp:effectExtent l="0" t="0" r="6985" b="1905"/>
            <wp:docPr id="1997832777" name="Picture 18"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32777" name="Picture 18" descr="A graph of a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542" cy="3126628"/>
                    </a:xfrm>
                    <a:prstGeom prst="rect">
                      <a:avLst/>
                    </a:prstGeom>
                    <a:noFill/>
                    <a:ln>
                      <a:noFill/>
                    </a:ln>
                  </pic:spPr>
                </pic:pic>
              </a:graphicData>
            </a:graphic>
          </wp:inline>
        </w:drawing>
      </w:r>
    </w:p>
    <w:p w14:paraId="24062B05" w14:textId="558E5BEF" w:rsidR="007C1D51" w:rsidRDefault="007C1D51" w:rsidP="00FB72AC">
      <w:r>
        <w:t>“LPV total dollar granted versus not granted.png”</w:t>
      </w:r>
    </w:p>
    <w:p w14:paraId="7B12D8D3" w14:textId="1F5DCFED" w:rsidR="007C1D51" w:rsidRPr="007C1D51" w:rsidRDefault="007C1D51" w:rsidP="007C1D51">
      <w:r w:rsidRPr="007C1D51">
        <w:rPr>
          <w:noProof/>
        </w:rPr>
        <w:drawing>
          <wp:inline distT="0" distB="0" distL="0" distR="0" wp14:anchorId="5820BD81" wp14:editId="3256714B">
            <wp:extent cx="5943600" cy="3374390"/>
            <wp:effectExtent l="0" t="0" r="0" b="0"/>
            <wp:docPr id="892895521" name="Picture 20"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95521" name="Picture 20" descr="A graph with lines and dot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3E74506C" w14:textId="74E810AE" w:rsidR="0094413E" w:rsidRDefault="00DB0703">
      <w:r>
        <w:t>Next, I produced a series of box plots</w:t>
      </w:r>
      <w:r w:rsidR="00B8012B">
        <w:t xml:space="preserve"> (also known as box-and-whisker plots) to </w:t>
      </w:r>
      <w:r w:rsidR="00217AAF">
        <w:t xml:space="preserve">summarize the </w:t>
      </w:r>
      <w:r w:rsidR="00B8012B">
        <w:t xml:space="preserve">proportional </w:t>
      </w:r>
      <w:r w:rsidR="00217AAF">
        <w:t>(</w:t>
      </w:r>
      <w:r w:rsidR="00B8012B">
        <w:t>or percentage</w:t>
      </w:r>
      <w:r w:rsidR="00217AAF">
        <w:t>)</w:t>
      </w:r>
      <w:r w:rsidR="00B8012B">
        <w:t xml:space="preserve"> change resulting from each protest. A box plot provides a visual summary of key statistical measures such as the </w:t>
      </w:r>
      <w:proofErr w:type="gramStart"/>
      <w:r w:rsidR="00B8012B">
        <w:t>median</w:t>
      </w:r>
      <w:proofErr w:type="gramEnd"/>
      <w:r w:rsidR="00B8012B">
        <w:t xml:space="preserve">, quartiles, and potential outliers. In the graphics below, each dot represents a protest’s percentage of change (and larger dots indicate multiple protests </w:t>
      </w:r>
      <w:r w:rsidR="00C95165">
        <w:t>landing on the same spot</w:t>
      </w:r>
      <w:r w:rsidR="00B8012B">
        <w:t xml:space="preserve">). </w:t>
      </w:r>
      <w:r w:rsidR="00434191">
        <w:t>Each</w:t>
      </w:r>
      <w:r w:rsidR="00611C2B">
        <w:t xml:space="preserve"> box represents the middle 50% of where the data lies</w:t>
      </w:r>
      <w:r w:rsidR="00217AAF">
        <w:t xml:space="preserve"> (i.e., the data falling between the 25</w:t>
      </w:r>
      <w:r w:rsidR="00217AAF" w:rsidRPr="00217AAF">
        <w:rPr>
          <w:vertAlign w:val="superscript"/>
        </w:rPr>
        <w:t>th</w:t>
      </w:r>
      <w:r w:rsidR="00217AAF">
        <w:t xml:space="preserve"> and 75</w:t>
      </w:r>
      <w:r w:rsidR="00217AAF" w:rsidRPr="00217AAF">
        <w:rPr>
          <w:vertAlign w:val="superscript"/>
        </w:rPr>
        <w:t>th</w:t>
      </w:r>
      <w:r w:rsidR="00217AAF">
        <w:t xml:space="preserve"> percentile, also </w:t>
      </w:r>
      <w:proofErr w:type="spellStart"/>
      <w:proofErr w:type="gramStart"/>
      <w:r w:rsidR="00217AAF">
        <w:t>know</w:t>
      </w:r>
      <w:proofErr w:type="spellEnd"/>
      <w:proofErr w:type="gramEnd"/>
      <w:r w:rsidR="00217AAF">
        <w:t xml:space="preserve"> as the inter-quartile range). </w:t>
      </w:r>
      <w:r w:rsidR="00611C2B">
        <w:t>The</w:t>
      </w:r>
      <w:r w:rsidR="00434191">
        <w:t xml:space="preserve"> horizontal</w:t>
      </w:r>
      <w:r w:rsidR="00611C2B">
        <w:t xml:space="preserve"> line inside the box is the median line (the middle value</w:t>
      </w:r>
      <w:r w:rsidR="00217AAF">
        <w:t xml:space="preserve"> when ordered</w:t>
      </w:r>
      <w:r w:rsidR="00611C2B">
        <w:t xml:space="preserve">) of the </w:t>
      </w:r>
      <w:r w:rsidR="00217AAF">
        <w:t>protest data for the corresponding year</w:t>
      </w:r>
      <w:r w:rsidR="00611C2B">
        <w:t xml:space="preserve">. The lines extending above and below a box are the “whiskers,” which represent the other 50% of where the data lies </w:t>
      </w:r>
      <w:r w:rsidR="00217AAF">
        <w:t>(</w:t>
      </w:r>
      <w:proofErr w:type="gramStart"/>
      <w:r w:rsidR="00434191">
        <w:t>with the exception of</w:t>
      </w:r>
      <w:proofErr w:type="gramEnd"/>
      <w:r w:rsidR="00611C2B">
        <w:t xml:space="preserve"> outliers</w:t>
      </w:r>
      <w:r w:rsidR="00217AAF">
        <w:t>, which are reflected in dots that fall outside of the box and whiskers of the plot)</w:t>
      </w:r>
      <w:r w:rsidR="00611C2B">
        <w:t>.</w:t>
      </w:r>
    </w:p>
    <w:p w14:paraId="28FBFBDD" w14:textId="6E6EBC66" w:rsidR="00611C2B" w:rsidRDefault="00611C2B">
      <w:r>
        <w:t>In the pair of box plots below, I plotted what percentage of the property owner’s request was granted in a decision.</w:t>
      </w:r>
      <w:r w:rsidR="00217AAF">
        <w:t xml:space="preserve"> A 0 here reflects that 0% of the request was granted, while a 1 reflects that 100% of the request was granted. In a small number of cases, the number exceeds 1, which reflects that the decision </w:t>
      </w:r>
      <w:r w:rsidR="00D070B7">
        <w:t>ended in a property value below the request of the owner.</w:t>
      </w:r>
    </w:p>
    <w:p w14:paraId="4BB1A289" w14:textId="77777777" w:rsidR="007C1D51" w:rsidRDefault="007C1D51"/>
    <w:p w14:paraId="5838EDAB" w14:textId="636378D2" w:rsidR="00611C2B" w:rsidRDefault="007C1D51">
      <w:r>
        <w:t>“FCV percentage of range granted.png”</w:t>
      </w:r>
    </w:p>
    <w:p w14:paraId="5A1C7DFB" w14:textId="5CBACF29" w:rsidR="007C1D51" w:rsidRPr="007C1D51" w:rsidRDefault="007C1D51" w:rsidP="007C1D51">
      <w:r w:rsidRPr="007C1D51">
        <w:rPr>
          <w:noProof/>
        </w:rPr>
        <w:drawing>
          <wp:inline distT="0" distB="0" distL="0" distR="0" wp14:anchorId="7B6483AD" wp14:editId="722C8E27">
            <wp:extent cx="5943600" cy="3394710"/>
            <wp:effectExtent l="0" t="0" r="0" b="0"/>
            <wp:docPr id="1192224181" name="Picture 22"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24181" name="Picture 22" descr="A graph with lines and number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14:paraId="5B2FC7AE" w14:textId="77777777" w:rsidR="007C1D51" w:rsidRDefault="007C1D51"/>
    <w:p w14:paraId="13E84D89" w14:textId="30DC858B" w:rsidR="007C1D51" w:rsidRDefault="007C1D51">
      <w:r>
        <w:t>“LPV percentage of range granted.png”</w:t>
      </w:r>
    </w:p>
    <w:p w14:paraId="7BD549FE" w14:textId="3F83DBE6" w:rsidR="007C1D51" w:rsidRPr="007C1D51" w:rsidRDefault="007C1D51" w:rsidP="007C1D51">
      <w:r w:rsidRPr="007C1D51">
        <w:rPr>
          <w:noProof/>
        </w:rPr>
        <w:drawing>
          <wp:inline distT="0" distB="0" distL="0" distR="0" wp14:anchorId="0289CEF5" wp14:editId="5271C8AE">
            <wp:extent cx="5943600" cy="3407410"/>
            <wp:effectExtent l="0" t="0" r="0" b="2540"/>
            <wp:docPr id="1854684006" name="Picture 24" descr="A white grid with black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84006" name="Picture 24" descr="A white grid with black and blue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3DB7FDB4" w14:textId="161A38A4" w:rsidR="00611C2B" w:rsidRDefault="00611C2B">
      <w:r>
        <w:t xml:space="preserve">In the next pair of box plots, I plotted </w:t>
      </w:r>
      <w:r w:rsidR="00D070B7">
        <w:t>the</w:t>
      </w:r>
      <w:r>
        <w:t xml:space="preserve"> percentage of actual change occurred between the original notice of value and the final decision. </w:t>
      </w:r>
      <w:r w:rsidR="00C50B4B">
        <w:t>Because this plot represents decreases in value, this plot shows negative values (below zero).</w:t>
      </w:r>
    </w:p>
    <w:p w14:paraId="7DF12899" w14:textId="210CD643" w:rsidR="00D21504" w:rsidRDefault="003F1F72" w:rsidP="00D21504">
      <w:r>
        <w:t>“FCV percent change.png”</w:t>
      </w:r>
    </w:p>
    <w:p w14:paraId="5597B42E" w14:textId="700F150D" w:rsidR="003F1F72" w:rsidRDefault="003F1F72" w:rsidP="003F1F72">
      <w:r w:rsidRPr="003F1F72">
        <w:rPr>
          <w:noProof/>
        </w:rPr>
        <w:drawing>
          <wp:inline distT="0" distB="0" distL="0" distR="0" wp14:anchorId="4C7F9584" wp14:editId="1B882EA2">
            <wp:extent cx="5702214" cy="3260497"/>
            <wp:effectExtent l="0" t="0" r="0" b="0"/>
            <wp:docPr id="769119864" name="Picture 26" descr="A white grid with black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19864" name="Picture 26" descr="A white grid with black and blue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5520" cy="3262387"/>
                    </a:xfrm>
                    <a:prstGeom prst="rect">
                      <a:avLst/>
                    </a:prstGeom>
                    <a:noFill/>
                    <a:ln>
                      <a:noFill/>
                    </a:ln>
                  </pic:spPr>
                </pic:pic>
              </a:graphicData>
            </a:graphic>
          </wp:inline>
        </w:drawing>
      </w:r>
    </w:p>
    <w:p w14:paraId="0B78BA4D" w14:textId="60FF8642" w:rsidR="003F1F72" w:rsidRPr="003F1F72" w:rsidRDefault="003F1F72" w:rsidP="003F1F72">
      <w:r>
        <w:t>“LPV percent change.png”</w:t>
      </w:r>
    </w:p>
    <w:p w14:paraId="77490A24" w14:textId="2103E6EE" w:rsidR="003F1F72" w:rsidRPr="003F1F72" w:rsidRDefault="003F1F72" w:rsidP="003F1F72">
      <w:r w:rsidRPr="003F1F72">
        <w:rPr>
          <w:noProof/>
        </w:rPr>
        <w:drawing>
          <wp:inline distT="0" distB="0" distL="0" distR="0" wp14:anchorId="18DD27B5" wp14:editId="0EDEFC78">
            <wp:extent cx="5943600" cy="3426460"/>
            <wp:effectExtent l="0" t="0" r="0" b="2540"/>
            <wp:docPr id="1603402127" name="Picture 28" descr="A grid with black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02127" name="Picture 28" descr="A grid with black and blue lin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26460"/>
                    </a:xfrm>
                    <a:prstGeom prst="rect">
                      <a:avLst/>
                    </a:prstGeom>
                    <a:noFill/>
                    <a:ln>
                      <a:noFill/>
                    </a:ln>
                  </pic:spPr>
                </pic:pic>
              </a:graphicData>
            </a:graphic>
          </wp:inline>
        </w:drawing>
      </w:r>
    </w:p>
    <w:p w14:paraId="6CCB1B62" w14:textId="77777777" w:rsidR="00611C2B" w:rsidRDefault="00611C2B"/>
    <w:p w14:paraId="5BB0E6F2" w14:textId="5E234F60" w:rsidR="0094413E" w:rsidRDefault="0094413E">
      <w:r>
        <w:t>Conclusions:</w:t>
      </w:r>
    </w:p>
    <w:p w14:paraId="6F735DF0" w14:textId="00D77236" w:rsidR="0094413E" w:rsidRDefault="0094413E">
      <w:r>
        <w:t>My expertise as a data scientist involves</w:t>
      </w:r>
      <w:r w:rsidR="00585551">
        <w:t xml:space="preserve"> the processing and visualization</w:t>
      </w:r>
      <w:r>
        <w:t xml:space="preserve"> of </w:t>
      </w:r>
      <w:r w:rsidR="00585551">
        <w:t xml:space="preserve">data in ways that reveal their underlying trends or patterns. </w:t>
      </w:r>
      <w:r>
        <w:t xml:space="preserve">I </w:t>
      </w:r>
      <w:proofErr w:type="gramStart"/>
      <w:r>
        <w:t>am capable of explaining</w:t>
      </w:r>
      <w:proofErr w:type="gramEnd"/>
      <w:r>
        <w:t xml:space="preserve"> how these graphs were generated and what these graphs represent in terms of </w:t>
      </w:r>
      <w:r w:rsidR="00585551">
        <w:t xml:space="preserve">variation (or changes) </w:t>
      </w:r>
      <w:r>
        <w:t xml:space="preserve">over time. </w:t>
      </w:r>
      <w:r w:rsidR="00585551">
        <w:t>Understanding</w:t>
      </w:r>
      <w:r w:rsidR="00A84E8B">
        <w:t xml:space="preserve"> what</w:t>
      </w:r>
      <w:r>
        <w:t xml:space="preserve"> conclusions </w:t>
      </w:r>
      <w:r w:rsidR="00585551">
        <w:t xml:space="preserve">one </w:t>
      </w:r>
      <w:r w:rsidR="00A84E8B">
        <w:t>should draw</w:t>
      </w:r>
      <w:r>
        <w:t xml:space="preserve"> from these graphs, however, would </w:t>
      </w:r>
      <w:r w:rsidR="00DB0703">
        <w:t xml:space="preserve">require </w:t>
      </w:r>
      <w:r w:rsidR="00585551">
        <w:t xml:space="preserve">additional </w:t>
      </w:r>
      <w:r w:rsidR="00DB0703">
        <w:t xml:space="preserve">context beyond the scope of </w:t>
      </w:r>
      <w:r w:rsidR="00585551">
        <w:t xml:space="preserve">the </w:t>
      </w:r>
      <w:r w:rsidR="00DB0703">
        <w:t>data</w:t>
      </w:r>
      <w:r w:rsidR="00585551">
        <w:t xml:space="preserve"> that I visualized</w:t>
      </w:r>
      <w:r w:rsidR="00DB0703">
        <w:t xml:space="preserve">. I am not an expert in property tax valuations, and once the work of generating a </w:t>
      </w:r>
      <w:r w:rsidR="00585551">
        <w:t>plot</w:t>
      </w:r>
      <w:r w:rsidR="00DB0703">
        <w:t xml:space="preserve"> is complete, I am as capable as anyone else of observing the graph and drawing inferences or conclusions from its graphical representations.</w:t>
      </w:r>
    </w:p>
    <w:p w14:paraId="3995EB2E" w14:textId="21C18C8F" w:rsidR="00585551" w:rsidRDefault="00585551">
      <w:r>
        <w:rPr>
          <w:noProof/>
        </w:rPr>
        <w:drawing>
          <wp:anchor distT="0" distB="0" distL="114300" distR="114300" simplePos="0" relativeHeight="251658240" behindDoc="1" locked="0" layoutInCell="1" allowOverlap="1" wp14:anchorId="0CDA87E8" wp14:editId="535F941D">
            <wp:simplePos x="0" y="0"/>
            <wp:positionH relativeFrom="column">
              <wp:posOffset>-10160</wp:posOffset>
            </wp:positionH>
            <wp:positionV relativeFrom="paragraph">
              <wp:posOffset>65087</wp:posOffset>
            </wp:positionV>
            <wp:extent cx="1271588" cy="1024335"/>
            <wp:effectExtent l="0" t="0" r="5080" b="4445"/>
            <wp:wrapNone/>
            <wp:docPr id="425947812" name="Picture 1" descr="A black line drawing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47812" name="Picture 1" descr="A black line drawing on a white background&#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271588" cy="1024335"/>
                    </a:xfrm>
                    <a:prstGeom prst="rect">
                      <a:avLst/>
                    </a:prstGeom>
                  </pic:spPr>
                </pic:pic>
              </a:graphicData>
            </a:graphic>
          </wp:anchor>
        </w:drawing>
      </w:r>
    </w:p>
    <w:p w14:paraId="5C764A9F" w14:textId="53C4035B" w:rsidR="00585551" w:rsidRDefault="00585551"/>
    <w:p w14:paraId="243CC947" w14:textId="2FD09D3F" w:rsidR="001D4D9F" w:rsidRDefault="00585551">
      <w:r>
        <w:tab/>
      </w:r>
      <w:r>
        <w:tab/>
      </w:r>
      <w:r>
        <w:tab/>
      </w:r>
      <w:r>
        <w:tab/>
      </w:r>
      <w:r>
        <w:tab/>
      </w:r>
    </w:p>
    <w:p w14:paraId="39A53AAC" w14:textId="07F046E8" w:rsidR="001D4D9F" w:rsidRPr="00585551" w:rsidRDefault="001D4D9F" w:rsidP="00A867A8">
      <w:pPr>
        <w:spacing w:after="0" w:line="240" w:lineRule="auto"/>
        <w:rPr>
          <w:u w:val="single"/>
        </w:rPr>
      </w:pPr>
      <w:r>
        <w:rPr>
          <w:u w:val="single"/>
        </w:rPr>
        <w:tab/>
      </w:r>
      <w:r>
        <w:rPr>
          <w:u w:val="single"/>
        </w:rPr>
        <w:tab/>
      </w:r>
      <w:r>
        <w:rPr>
          <w:u w:val="single"/>
        </w:rPr>
        <w:tab/>
      </w:r>
      <w:r>
        <w:rPr>
          <w:u w:val="single"/>
        </w:rPr>
        <w:tab/>
      </w:r>
      <w:r>
        <w:rPr>
          <w:u w:val="single"/>
        </w:rPr>
        <w:tab/>
      </w:r>
      <w:r w:rsidR="00A867A8">
        <w:tab/>
      </w:r>
      <w:r w:rsidR="00A867A8">
        <w:tab/>
      </w:r>
      <w:r w:rsidR="00A867A8">
        <w:tab/>
      </w:r>
      <w:r w:rsidR="00585551" w:rsidRPr="00585551">
        <w:rPr>
          <w:u w:val="single"/>
        </w:rPr>
        <w:t>3/21/2025</w:t>
      </w:r>
      <w:r w:rsidR="00A867A8" w:rsidRPr="00585551">
        <w:rPr>
          <w:u w:val="single"/>
        </w:rPr>
        <w:tab/>
      </w:r>
      <w:r w:rsidR="00A867A8" w:rsidRPr="00585551">
        <w:rPr>
          <w:u w:val="single"/>
        </w:rPr>
        <w:tab/>
      </w:r>
      <w:r w:rsidR="00A867A8" w:rsidRPr="00585551">
        <w:rPr>
          <w:u w:val="single"/>
        </w:rPr>
        <w:tab/>
      </w:r>
    </w:p>
    <w:p w14:paraId="424D0F0B" w14:textId="44F1BD23" w:rsidR="001D4D9F" w:rsidRDefault="001D4D9F" w:rsidP="00A867A8">
      <w:pPr>
        <w:spacing w:after="0" w:line="240" w:lineRule="auto"/>
      </w:pPr>
      <w:r>
        <w:t>Yotam Shmargad</w:t>
      </w:r>
      <w:r w:rsidR="008A277B">
        <w:t>, Ph.D.</w:t>
      </w:r>
      <w:r w:rsidR="00A867A8">
        <w:tab/>
      </w:r>
      <w:r w:rsidR="00A867A8">
        <w:tab/>
      </w:r>
      <w:r w:rsidR="00A867A8">
        <w:tab/>
      </w:r>
      <w:r w:rsidR="00A867A8">
        <w:tab/>
      </w:r>
      <w:r w:rsidR="00A867A8">
        <w:tab/>
        <w:t>Date</w:t>
      </w:r>
    </w:p>
    <w:p w14:paraId="68F29980" w14:textId="77777777" w:rsidR="00A867A8" w:rsidRDefault="00A867A8"/>
    <w:p w14:paraId="4BFDA4CD" w14:textId="45CE7B7A" w:rsidR="00A867A8" w:rsidRPr="00817266" w:rsidRDefault="00A867A8" w:rsidP="003F1F72">
      <w:pPr>
        <w:jc w:val="center"/>
        <w:rPr>
          <w:b/>
          <w:bCs/>
        </w:rPr>
      </w:pPr>
      <w:r>
        <w:br w:type="page"/>
      </w:r>
      <w:r w:rsidRPr="00817266">
        <w:rPr>
          <w:b/>
          <w:bCs/>
        </w:rPr>
        <w:t>Data Cleaning Log:</w:t>
      </w:r>
    </w:p>
    <w:p w14:paraId="5CA818D3" w14:textId="77777777" w:rsidR="00A867A8" w:rsidRDefault="00A867A8" w:rsidP="00A867A8">
      <w:r>
        <w:t>Only protest documents related to properties owned by Panousopoulos at the time of the protest were included in the data set.</w:t>
      </w:r>
    </w:p>
    <w:p w14:paraId="37CD3404" w14:textId="77777777" w:rsidR="00A867A8" w:rsidRDefault="00A867A8" w:rsidP="00A867A8">
      <w:r>
        <w:t>If a protest form did not include a “tax year,” the correct tax year was presumed based on the date of the protest. For example, a protest filed in April of 2025 would necessarily be for the 2026 tax year.</w:t>
      </w:r>
    </w:p>
    <w:p w14:paraId="56513D5E" w14:textId="77777777" w:rsidR="00A867A8" w:rsidRDefault="00A867A8" w:rsidP="00A867A8">
      <w:r>
        <w:t>Row 2: Land and improvements combined. The same figure was placed under both full cash value and limited property value, because that distinguishing variable did not exist at that time.</w:t>
      </w:r>
    </w:p>
    <w:p w14:paraId="05AC16AB" w14:textId="77777777" w:rsidR="00A867A8" w:rsidRDefault="00A867A8" w:rsidP="00A867A8">
      <w:r>
        <w:t>Row 3: Land and improvements combined. The same figure was placed under both full cash value and limited property value, because that distinguishing variable did not exist at that time.</w:t>
      </w:r>
    </w:p>
    <w:p w14:paraId="35EE5798" w14:textId="5A7F6DCD" w:rsidR="00A867A8" w:rsidRDefault="00A867A8" w:rsidP="00A867A8">
      <w:r>
        <w:t xml:space="preserve">Row 4: Land and improvements combined. The same figure was placed under both full cash value and limited property value, because that distinguishing variable did not exist at that time. Note: In the decision values, land and total values were omitted, and only a new improvements value was listed. To resolve this issue, the originally assessed land value was added to the decision total of </w:t>
      </w:r>
      <w:proofErr w:type="gramStart"/>
      <w:r>
        <w:t>the improvements</w:t>
      </w:r>
      <w:proofErr w:type="gramEnd"/>
      <w:r>
        <w:t xml:space="preserve"> to get the total of $47,000.</w:t>
      </w:r>
    </w:p>
    <w:p w14:paraId="13A321E9" w14:textId="77777777" w:rsidR="00A867A8" w:rsidRDefault="00A867A8" w:rsidP="00A867A8">
      <w:r>
        <w:t>Row 5: Land and improvements combined. The same figure was placed under both full cash value and limited property value, because that distinguishing variable did not exist at that time.</w:t>
      </w:r>
    </w:p>
    <w:p w14:paraId="7458AA41" w14:textId="77777777" w:rsidR="00A867A8" w:rsidRDefault="00A867A8" w:rsidP="00A867A8">
      <w:r>
        <w:t>Row 12: This row was removed because the protest addressed the taxation ratio, not the values of the property.</w:t>
      </w:r>
    </w:p>
    <w:p w14:paraId="08886BD0" w14:textId="77777777" w:rsidR="00A867A8" w:rsidRDefault="00A867A8" w:rsidP="00A867A8">
      <w:r>
        <w:t xml:space="preserve">Row 14: This row was removed because the protest did not request a specific new </w:t>
      </w:r>
      <w:proofErr w:type="gramStart"/>
      <w:r>
        <w:t>value</w:t>
      </w:r>
      <w:proofErr w:type="gramEnd"/>
      <w:r>
        <w:t xml:space="preserve"> and the protest was denied in any event. </w:t>
      </w:r>
    </w:p>
    <w:p w14:paraId="749CC920" w14:textId="77777777" w:rsidR="00A867A8" w:rsidRDefault="00A867A8" w:rsidP="00A867A8">
      <w:r>
        <w:t>Row 20: This row was removed because there was no data provided as to the assessor’s decision.</w:t>
      </w:r>
    </w:p>
    <w:p w14:paraId="3DDCC42A" w14:textId="77777777" w:rsidR="00A867A8" w:rsidRDefault="00A867A8" w:rsidP="00A867A8">
      <w:r>
        <w:t>Row 22: This row was removed because the protest addressed taxation ratios, not the values of the property.</w:t>
      </w:r>
    </w:p>
    <w:p w14:paraId="595E5CB1" w14:textId="77777777" w:rsidR="00A867A8" w:rsidRDefault="00A867A8" w:rsidP="00A867A8">
      <w:r>
        <w:t xml:space="preserve">Row 31: This row was removed because the protest did not request a new </w:t>
      </w:r>
      <w:proofErr w:type="gramStart"/>
      <w:r>
        <w:t>value</w:t>
      </w:r>
      <w:proofErr w:type="gramEnd"/>
      <w:r>
        <w:t xml:space="preserve"> nor was there any assessor’s decision provided.</w:t>
      </w:r>
    </w:p>
    <w:p w14:paraId="1416DF8D" w14:textId="77777777" w:rsidR="00A867A8" w:rsidRDefault="00A867A8" w:rsidP="00A867A8">
      <w:r>
        <w:t>Row 31: The row of data included the wrong year in the “date filed.” The correct year was 2005, because of the “date received” on the original documentation and because this was for the 2006 tax year. Also note, the correct parcel number was only included in the “basis for this petition” section.</w:t>
      </w:r>
    </w:p>
    <w:p w14:paraId="4C8AD141" w14:textId="79DB1B4C" w:rsidR="00A867A8" w:rsidRDefault="00A867A8" w:rsidP="00A867A8">
      <w:r>
        <w:t xml:space="preserve">Row 35: Column V – Because the LPV actually rose to the owner’s detriment, the outcome for this row </w:t>
      </w:r>
      <w:proofErr w:type="gramStart"/>
      <w:r>
        <w:t>are</w:t>
      </w:r>
      <w:proofErr w:type="gramEnd"/>
      <w:r>
        <w:t xml:space="preserve"> listed as “No Change or Worse.”</w:t>
      </w:r>
    </w:p>
    <w:p w14:paraId="048A8AD3" w14:textId="77777777" w:rsidR="00A867A8" w:rsidRDefault="00A867A8" w:rsidP="00A867A8">
      <w:r>
        <w:t>Row 36: This row was removed because no assessor’s decision was provided.</w:t>
      </w:r>
    </w:p>
    <w:p w14:paraId="51FC7CD2" w14:textId="77777777" w:rsidR="00A867A8" w:rsidRDefault="00A867A8" w:rsidP="00A867A8">
      <w:r>
        <w:t xml:space="preserve">Row 38: Two different protest documents and decisions were recovered. They show different values for </w:t>
      </w:r>
      <w:proofErr w:type="gramStart"/>
      <w:r>
        <w:t>the decisions</w:t>
      </w:r>
      <w:proofErr w:type="gramEnd"/>
      <w:r>
        <w:t>. The lower decision values were included in the data set. Later, it was discovered that Row 38, Column L, incorrectly listed “8442810.” The correct value per documentation is “2442810.”</w:t>
      </w:r>
    </w:p>
    <w:p w14:paraId="5E4D58A8" w14:textId="77777777" w:rsidR="00A867A8" w:rsidRDefault="00A867A8" w:rsidP="00A867A8">
      <w:r>
        <w:t xml:space="preserve">Row 48: This row did not include a requested new </w:t>
      </w:r>
      <w:proofErr w:type="gramStart"/>
      <w:r>
        <w:t>value, but</w:t>
      </w:r>
      <w:proofErr w:type="gramEnd"/>
      <w:r>
        <w:t xml:space="preserve"> nonetheless reflects that a decrease was granted. To accommodate, the row was treated as granted in full, and the </w:t>
      </w:r>
      <w:proofErr w:type="gramStart"/>
      <w:r>
        <w:t>decision value</w:t>
      </w:r>
      <w:proofErr w:type="gramEnd"/>
      <w:r>
        <w:t xml:space="preserve"> was copied into the requested value. </w:t>
      </w:r>
    </w:p>
    <w:p w14:paraId="584F131A" w14:textId="77777777" w:rsidR="00A867A8" w:rsidRDefault="00A867A8" w:rsidP="00A867A8">
      <w:r>
        <w:t xml:space="preserve">Row 52: Two different protest documents and decisions were recovered. They show different values for </w:t>
      </w:r>
      <w:proofErr w:type="gramStart"/>
      <w:r>
        <w:t>the decisions</w:t>
      </w:r>
      <w:proofErr w:type="gramEnd"/>
      <w:r>
        <w:t>. To accommodate, the lower decision values were included in the data set.</w:t>
      </w:r>
    </w:p>
    <w:p w14:paraId="6C9C9FC3" w14:textId="77777777" w:rsidR="00A867A8" w:rsidRDefault="00A867A8" w:rsidP="00A867A8">
      <w:r>
        <w:t>Row 53: This row was removed because no assessor’s decision was provided.</w:t>
      </w:r>
    </w:p>
    <w:p w14:paraId="4FA9FB71" w14:textId="77777777" w:rsidR="00A867A8" w:rsidRDefault="00A867A8" w:rsidP="00A867A8">
      <w:r>
        <w:t>Row 55: This row was removed because no assessor’s decision was provided.</w:t>
      </w:r>
    </w:p>
    <w:p w14:paraId="472004C7" w14:textId="77777777" w:rsidR="00A867A8" w:rsidRDefault="00A867A8" w:rsidP="00A867A8">
      <w:r>
        <w:t>Row 56: This row was removed because no assessor’s decision was provided.</w:t>
      </w:r>
    </w:p>
    <w:p w14:paraId="32642142" w14:textId="77777777" w:rsidR="00A867A8" w:rsidRDefault="00A867A8" w:rsidP="00A867A8">
      <w:r>
        <w:t xml:space="preserve">Row 61: Because the LPV </w:t>
      </w:r>
      <w:proofErr w:type="gramStart"/>
      <w:r>
        <w:t>actually rose</w:t>
      </w:r>
      <w:proofErr w:type="gramEnd"/>
      <w:r>
        <w:t xml:space="preserve"> above the original notice, the column regarding outcomes was changed to reflect “No Change or Worse” to encompass any adverse ruling.</w:t>
      </w:r>
    </w:p>
    <w:p w14:paraId="465CA815" w14:textId="77777777" w:rsidR="00A867A8" w:rsidRDefault="00A867A8" w:rsidP="00A867A8">
      <w:r>
        <w:t>Row 66: Two documents were obtained pertaining to this protest. One had no decision. The other had an official decision. Data was used from the document that included an official decision.</w:t>
      </w:r>
    </w:p>
    <w:p w14:paraId="6BA915ED" w14:textId="77777777" w:rsidR="00A867A8" w:rsidRDefault="00A867A8" w:rsidP="00A867A8">
      <w:r w:rsidRPr="00817266">
        <w:t>Row 68: Two documents were obtained pertaining to this protest. One had no decision. The other had an official decision. Data was used from the document that included an official decision.</w:t>
      </w:r>
    </w:p>
    <w:p w14:paraId="50BB1F4E" w14:textId="77777777" w:rsidR="00A867A8" w:rsidRDefault="00A867A8" w:rsidP="00A867A8">
      <w:r>
        <w:t>Row 129: This row was removed because no assessor’s decision was provided.</w:t>
      </w:r>
    </w:p>
    <w:p w14:paraId="35ACD711" w14:textId="77777777" w:rsidR="00A867A8" w:rsidRDefault="00A867A8" w:rsidP="00A867A8">
      <w:r>
        <w:t>Row 130: This row did not have data for the owner’s new requested value. To accommodate, the decision value was copied into the requested value. Columns Q, U, and V were also changed to reflect this change.</w:t>
      </w:r>
    </w:p>
    <w:p w14:paraId="42C377F3" w14:textId="77777777" w:rsidR="00A867A8" w:rsidRDefault="00A867A8" w:rsidP="00A867A8">
      <w:r>
        <w:t>Row 133: This row did not have data for the owner’s new requested value. To accommodate, the decision value was copied into the requested value. Columns Q, U, and V were also changed to reflect this change.</w:t>
      </w:r>
    </w:p>
    <w:p w14:paraId="5FDD77C6" w14:textId="77777777" w:rsidR="00A867A8" w:rsidRDefault="00A867A8" w:rsidP="00A867A8">
      <w:r>
        <w:t xml:space="preserve">Row 135: This row was removed because </w:t>
      </w:r>
      <w:proofErr w:type="gramStart"/>
      <w:r>
        <w:t>no</w:t>
      </w:r>
      <w:proofErr w:type="gramEnd"/>
      <w:r>
        <w:t xml:space="preserve"> original value and no new requested value was provided. The “basis for decision” does indicate that the protest was denied in full, but due to the other missing data, the row is removed.</w:t>
      </w:r>
    </w:p>
    <w:p w14:paraId="4E48C03E" w14:textId="77777777" w:rsidR="00A867A8" w:rsidRDefault="00A867A8" w:rsidP="00A867A8">
      <w:r w:rsidRPr="002665BA">
        <w:t xml:space="preserve">Row 137: This row was removed because </w:t>
      </w:r>
      <w:r>
        <w:t xml:space="preserve">the decision included a clear error, raising the assessed value from around $800,000 to around $8,000,000. </w:t>
      </w:r>
    </w:p>
    <w:p w14:paraId="5803F824" w14:textId="77777777" w:rsidR="00A867A8" w:rsidRDefault="00A867A8" w:rsidP="00A867A8">
      <w:r>
        <w:t>Row 138: This row did not have data for the owner’s new requested value. To accommodate, the decision value was copied into the requested value. Columns Q, U, and V were also changed to reflect this change.</w:t>
      </w:r>
    </w:p>
    <w:p w14:paraId="2B537351" w14:textId="77777777" w:rsidR="00A867A8" w:rsidRDefault="00A867A8" w:rsidP="00A867A8">
      <w:r>
        <w:t>Row 149: This row was removed because no decision value was provided.</w:t>
      </w:r>
    </w:p>
    <w:p w14:paraId="3B7BB607" w14:textId="40B195D3" w:rsidR="00A867A8" w:rsidRPr="00D94C69" w:rsidRDefault="00A867A8" w:rsidP="00A867A8">
      <w:r>
        <w:t xml:space="preserve">Row 151: This row was originally compiled from online data. There is a scan of the original petition, </w:t>
      </w:r>
      <w:r w:rsidRPr="00D94C69">
        <w:t>but it does not have a decision</w:t>
      </w:r>
      <w:r>
        <w:t xml:space="preserve"> value listed</w:t>
      </w:r>
      <w:r w:rsidRPr="00D94C69">
        <w:t xml:space="preserve"> and a </w:t>
      </w:r>
      <w:proofErr w:type="spellStart"/>
      <w:r w:rsidRPr="00D94C69">
        <w:t>post-it</w:t>
      </w:r>
      <w:proofErr w:type="spellEnd"/>
      <w:r w:rsidRPr="00D94C69">
        <w:t xml:space="preserve"> note covers part of the data. Upon review, </w:t>
      </w:r>
      <w:r>
        <w:t>it is clear there</w:t>
      </w:r>
      <w:r w:rsidRPr="00D94C69">
        <w:t xml:space="preserve"> is at least one data error</w:t>
      </w:r>
      <w:r>
        <w:t xml:space="preserve"> in the excel sheet</w:t>
      </w:r>
      <w:r w:rsidRPr="00D94C69">
        <w:t>—the original Notice of Value for LPV is listed as 446499, but the scanned document show</w:t>
      </w:r>
      <w:r>
        <w:t xml:space="preserve">s 682423. The scanned document’s data </w:t>
      </w:r>
      <w:r w:rsidR="00C12606">
        <w:t>needs to be added to the data set</w:t>
      </w:r>
      <w:r>
        <w:t>. This row will be updated upon receipt of a complete copy of the protest and decision from the County Assessor.</w:t>
      </w:r>
    </w:p>
    <w:p w14:paraId="14030EF3" w14:textId="77777777" w:rsidR="00A867A8" w:rsidRDefault="00A867A8" w:rsidP="00A867A8">
      <w:r>
        <w:t>Row 163: During further review of protest documents obtained by the Government, a document showing the date filed and parcel number for this row was identified. That information has been added to the excel sheet.</w:t>
      </w:r>
    </w:p>
    <w:p w14:paraId="5461430A" w14:textId="77777777" w:rsidR="00A867A8" w:rsidRPr="00D94C69" w:rsidRDefault="00A867A8" w:rsidP="00A867A8">
      <w:r>
        <w:t xml:space="preserve">Row 164: During further review of protest documents obtained by the Government, a document that was not reflected in the excel sheet was identified, regarding the 2020 tax year. All data from that protest has been added into row 164. </w:t>
      </w:r>
    </w:p>
    <w:p w14:paraId="3255AA67" w14:textId="77777777" w:rsidR="00A867A8" w:rsidRDefault="00A867A8" w:rsidP="00A867A8"/>
    <w:p w14:paraId="1B770E1B" w14:textId="77777777" w:rsidR="00A867A8" w:rsidRDefault="00A867A8" w:rsidP="00A867A8"/>
    <w:p w14:paraId="7612D837" w14:textId="77777777" w:rsidR="00A867A8" w:rsidRPr="001D4D9F" w:rsidRDefault="00A867A8"/>
    <w:sectPr w:rsidR="00A867A8" w:rsidRPr="001D4D9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B874F" w14:textId="77777777" w:rsidR="005D3187" w:rsidRDefault="005D3187" w:rsidP="00C12BF4">
      <w:pPr>
        <w:spacing w:after="0" w:line="240" w:lineRule="auto"/>
      </w:pPr>
      <w:r>
        <w:separator/>
      </w:r>
    </w:p>
  </w:endnote>
  <w:endnote w:type="continuationSeparator" w:id="0">
    <w:p w14:paraId="3765432F" w14:textId="77777777" w:rsidR="005D3187" w:rsidRDefault="005D3187" w:rsidP="00C1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25" w:author="Grant Wille" w:date="2025-03-21T21:45:00Z"/>
  <w:sdt>
    <w:sdtPr>
      <w:id w:val="298196517"/>
      <w:docPartObj>
        <w:docPartGallery w:val="Page Numbers (Bottom of Page)"/>
        <w:docPartUnique/>
      </w:docPartObj>
    </w:sdtPr>
    <w:sdtEndPr>
      <w:rPr>
        <w:noProof/>
      </w:rPr>
    </w:sdtEndPr>
    <w:sdtContent>
      <w:customXmlInsRangeEnd w:id="25"/>
      <w:p w14:paraId="7823FB76" w14:textId="29D88BA7" w:rsidR="000B5A24" w:rsidRDefault="000B5A24">
        <w:pPr>
          <w:pStyle w:val="Footer"/>
          <w:jc w:val="center"/>
          <w:rPr>
            <w:ins w:id="26" w:author="Grant Wille" w:date="2025-03-21T21:45:00Z" w16du:dateUtc="2025-03-22T04:45:00Z"/>
          </w:rPr>
        </w:pPr>
        <w:ins w:id="27" w:author="Grant Wille" w:date="2025-03-21T21:45:00Z" w16du:dateUtc="2025-03-22T04:45:00Z">
          <w:r>
            <w:fldChar w:fldCharType="begin"/>
          </w:r>
          <w:r>
            <w:instrText xml:space="preserve"> PAGE   \* MERGEFORMAT </w:instrText>
          </w:r>
          <w:r>
            <w:fldChar w:fldCharType="separate"/>
          </w:r>
          <w:r>
            <w:rPr>
              <w:noProof/>
            </w:rPr>
            <w:t>2</w:t>
          </w:r>
          <w:r>
            <w:rPr>
              <w:noProof/>
            </w:rPr>
            <w:fldChar w:fldCharType="end"/>
          </w:r>
        </w:ins>
      </w:p>
      <w:customXmlInsRangeStart w:id="28" w:author="Grant Wille" w:date="2025-03-21T21:45:00Z"/>
    </w:sdtContent>
  </w:sdt>
  <w:customXmlInsRangeEnd w:id="28"/>
  <w:p w14:paraId="18D48D94" w14:textId="77777777" w:rsidR="000B5A24" w:rsidRDefault="000B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E5578" w14:textId="77777777" w:rsidR="005D3187" w:rsidRDefault="005D3187" w:rsidP="00C12BF4">
      <w:pPr>
        <w:spacing w:after="0" w:line="240" w:lineRule="auto"/>
      </w:pPr>
      <w:r>
        <w:separator/>
      </w:r>
    </w:p>
  </w:footnote>
  <w:footnote w:type="continuationSeparator" w:id="0">
    <w:p w14:paraId="189C9E6A" w14:textId="77777777" w:rsidR="005D3187" w:rsidRDefault="005D3187" w:rsidP="00C12BF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nt Wille">
    <w15:presenceInfo w15:providerId="AD" w15:userId="S::grant@rallslawoffice.com::526698b5-d1da-49f1-bf42-c1d2fafca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05"/>
    <w:rsid w:val="000338E1"/>
    <w:rsid w:val="000B5A24"/>
    <w:rsid w:val="000D713A"/>
    <w:rsid w:val="00126C5B"/>
    <w:rsid w:val="00163A43"/>
    <w:rsid w:val="001711E7"/>
    <w:rsid w:val="001967D2"/>
    <w:rsid w:val="001D4D9F"/>
    <w:rsid w:val="00217AAF"/>
    <w:rsid w:val="00241222"/>
    <w:rsid w:val="003624C6"/>
    <w:rsid w:val="003F1F72"/>
    <w:rsid w:val="00426B8D"/>
    <w:rsid w:val="00434191"/>
    <w:rsid w:val="004E0E0E"/>
    <w:rsid w:val="00585551"/>
    <w:rsid w:val="00587065"/>
    <w:rsid w:val="005C5678"/>
    <w:rsid w:val="005D3187"/>
    <w:rsid w:val="00611C2B"/>
    <w:rsid w:val="00731B05"/>
    <w:rsid w:val="007C1D51"/>
    <w:rsid w:val="008A277B"/>
    <w:rsid w:val="008B5300"/>
    <w:rsid w:val="0094413E"/>
    <w:rsid w:val="00A3549A"/>
    <w:rsid w:val="00A42794"/>
    <w:rsid w:val="00A84E8B"/>
    <w:rsid w:val="00A867A8"/>
    <w:rsid w:val="00AB18EC"/>
    <w:rsid w:val="00B05606"/>
    <w:rsid w:val="00B43A66"/>
    <w:rsid w:val="00B8012B"/>
    <w:rsid w:val="00B811E6"/>
    <w:rsid w:val="00C12606"/>
    <w:rsid w:val="00C12BF4"/>
    <w:rsid w:val="00C50B4B"/>
    <w:rsid w:val="00C95165"/>
    <w:rsid w:val="00CD0662"/>
    <w:rsid w:val="00D070B7"/>
    <w:rsid w:val="00D21504"/>
    <w:rsid w:val="00DB0703"/>
    <w:rsid w:val="00FA2E2C"/>
    <w:rsid w:val="00FB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F2C9"/>
  <w15:chartTrackingRefBased/>
  <w15:docId w15:val="{7B9F23BE-EE3A-464F-B2DF-D588EA10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B05"/>
    <w:rPr>
      <w:rFonts w:eastAsiaTheme="majorEastAsia" w:cstheme="majorBidi"/>
      <w:color w:val="272727" w:themeColor="text1" w:themeTint="D8"/>
    </w:rPr>
  </w:style>
  <w:style w:type="paragraph" w:styleId="Title">
    <w:name w:val="Title"/>
    <w:basedOn w:val="Normal"/>
    <w:next w:val="Normal"/>
    <w:link w:val="TitleChar"/>
    <w:uiPriority w:val="10"/>
    <w:qFormat/>
    <w:rsid w:val="00731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B05"/>
    <w:pPr>
      <w:spacing w:before="160"/>
      <w:jc w:val="center"/>
    </w:pPr>
    <w:rPr>
      <w:i/>
      <w:iCs/>
      <w:color w:val="404040" w:themeColor="text1" w:themeTint="BF"/>
    </w:rPr>
  </w:style>
  <w:style w:type="character" w:customStyle="1" w:styleId="QuoteChar">
    <w:name w:val="Quote Char"/>
    <w:basedOn w:val="DefaultParagraphFont"/>
    <w:link w:val="Quote"/>
    <w:uiPriority w:val="29"/>
    <w:rsid w:val="00731B05"/>
    <w:rPr>
      <w:i/>
      <w:iCs/>
      <w:color w:val="404040" w:themeColor="text1" w:themeTint="BF"/>
    </w:rPr>
  </w:style>
  <w:style w:type="paragraph" w:styleId="ListParagraph">
    <w:name w:val="List Paragraph"/>
    <w:basedOn w:val="Normal"/>
    <w:uiPriority w:val="34"/>
    <w:qFormat/>
    <w:rsid w:val="00731B05"/>
    <w:pPr>
      <w:ind w:left="720"/>
      <w:contextualSpacing/>
    </w:pPr>
  </w:style>
  <w:style w:type="character" w:styleId="IntenseEmphasis">
    <w:name w:val="Intense Emphasis"/>
    <w:basedOn w:val="DefaultParagraphFont"/>
    <w:uiPriority w:val="21"/>
    <w:qFormat/>
    <w:rsid w:val="00731B05"/>
    <w:rPr>
      <w:i/>
      <w:iCs/>
      <w:color w:val="0F4761" w:themeColor="accent1" w:themeShade="BF"/>
    </w:rPr>
  </w:style>
  <w:style w:type="paragraph" w:styleId="IntenseQuote">
    <w:name w:val="Intense Quote"/>
    <w:basedOn w:val="Normal"/>
    <w:next w:val="Normal"/>
    <w:link w:val="IntenseQuoteChar"/>
    <w:uiPriority w:val="30"/>
    <w:qFormat/>
    <w:rsid w:val="00731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B05"/>
    <w:rPr>
      <w:i/>
      <w:iCs/>
      <w:color w:val="0F4761" w:themeColor="accent1" w:themeShade="BF"/>
    </w:rPr>
  </w:style>
  <w:style w:type="character" w:styleId="IntenseReference">
    <w:name w:val="Intense Reference"/>
    <w:basedOn w:val="DefaultParagraphFont"/>
    <w:uiPriority w:val="32"/>
    <w:qFormat/>
    <w:rsid w:val="00731B05"/>
    <w:rPr>
      <w:b/>
      <w:bCs/>
      <w:smallCaps/>
      <w:color w:val="0F4761" w:themeColor="accent1" w:themeShade="BF"/>
      <w:spacing w:val="5"/>
    </w:rPr>
  </w:style>
  <w:style w:type="character" w:styleId="CommentReference">
    <w:name w:val="annotation reference"/>
    <w:basedOn w:val="DefaultParagraphFont"/>
    <w:uiPriority w:val="99"/>
    <w:semiHidden/>
    <w:unhideWhenUsed/>
    <w:rsid w:val="00126C5B"/>
    <w:rPr>
      <w:sz w:val="16"/>
      <w:szCs w:val="16"/>
    </w:rPr>
  </w:style>
  <w:style w:type="paragraph" w:styleId="CommentText">
    <w:name w:val="annotation text"/>
    <w:basedOn w:val="Normal"/>
    <w:link w:val="CommentTextChar"/>
    <w:uiPriority w:val="99"/>
    <w:unhideWhenUsed/>
    <w:rsid w:val="00126C5B"/>
    <w:pPr>
      <w:spacing w:line="240" w:lineRule="auto"/>
    </w:pPr>
    <w:rPr>
      <w:sz w:val="20"/>
      <w:szCs w:val="20"/>
    </w:rPr>
  </w:style>
  <w:style w:type="character" w:customStyle="1" w:styleId="CommentTextChar">
    <w:name w:val="Comment Text Char"/>
    <w:basedOn w:val="DefaultParagraphFont"/>
    <w:link w:val="CommentText"/>
    <w:uiPriority w:val="99"/>
    <w:rsid w:val="00126C5B"/>
    <w:rPr>
      <w:sz w:val="20"/>
      <w:szCs w:val="20"/>
    </w:rPr>
  </w:style>
  <w:style w:type="paragraph" w:styleId="CommentSubject">
    <w:name w:val="annotation subject"/>
    <w:basedOn w:val="CommentText"/>
    <w:next w:val="CommentText"/>
    <w:link w:val="CommentSubjectChar"/>
    <w:uiPriority w:val="99"/>
    <w:semiHidden/>
    <w:unhideWhenUsed/>
    <w:rsid w:val="00126C5B"/>
    <w:rPr>
      <w:b/>
      <w:bCs/>
    </w:rPr>
  </w:style>
  <w:style w:type="character" w:customStyle="1" w:styleId="CommentSubjectChar">
    <w:name w:val="Comment Subject Char"/>
    <w:basedOn w:val="CommentTextChar"/>
    <w:link w:val="CommentSubject"/>
    <w:uiPriority w:val="99"/>
    <w:semiHidden/>
    <w:rsid w:val="00126C5B"/>
    <w:rPr>
      <w:b/>
      <w:bCs/>
      <w:sz w:val="20"/>
      <w:szCs w:val="20"/>
    </w:rPr>
  </w:style>
  <w:style w:type="paragraph" w:styleId="Header">
    <w:name w:val="header"/>
    <w:basedOn w:val="Normal"/>
    <w:link w:val="HeaderChar"/>
    <w:uiPriority w:val="99"/>
    <w:unhideWhenUsed/>
    <w:rsid w:val="00C12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F4"/>
  </w:style>
  <w:style w:type="paragraph" w:styleId="Footer">
    <w:name w:val="footer"/>
    <w:basedOn w:val="Normal"/>
    <w:link w:val="FooterChar"/>
    <w:uiPriority w:val="99"/>
    <w:unhideWhenUsed/>
    <w:rsid w:val="00C12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F4"/>
  </w:style>
  <w:style w:type="paragraph" w:styleId="Revision">
    <w:name w:val="Revision"/>
    <w:hidden/>
    <w:uiPriority w:val="99"/>
    <w:semiHidden/>
    <w:rsid w:val="00FA2E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7868">
      <w:bodyDiv w:val="1"/>
      <w:marLeft w:val="0"/>
      <w:marRight w:val="0"/>
      <w:marTop w:val="0"/>
      <w:marBottom w:val="0"/>
      <w:divBdr>
        <w:top w:val="none" w:sz="0" w:space="0" w:color="auto"/>
        <w:left w:val="none" w:sz="0" w:space="0" w:color="auto"/>
        <w:bottom w:val="none" w:sz="0" w:space="0" w:color="auto"/>
        <w:right w:val="none" w:sz="0" w:space="0" w:color="auto"/>
      </w:divBdr>
    </w:div>
    <w:div w:id="32265907">
      <w:bodyDiv w:val="1"/>
      <w:marLeft w:val="0"/>
      <w:marRight w:val="0"/>
      <w:marTop w:val="0"/>
      <w:marBottom w:val="0"/>
      <w:divBdr>
        <w:top w:val="none" w:sz="0" w:space="0" w:color="auto"/>
        <w:left w:val="none" w:sz="0" w:space="0" w:color="auto"/>
        <w:bottom w:val="none" w:sz="0" w:space="0" w:color="auto"/>
        <w:right w:val="none" w:sz="0" w:space="0" w:color="auto"/>
      </w:divBdr>
    </w:div>
    <w:div w:id="41180482">
      <w:bodyDiv w:val="1"/>
      <w:marLeft w:val="0"/>
      <w:marRight w:val="0"/>
      <w:marTop w:val="0"/>
      <w:marBottom w:val="0"/>
      <w:divBdr>
        <w:top w:val="none" w:sz="0" w:space="0" w:color="auto"/>
        <w:left w:val="none" w:sz="0" w:space="0" w:color="auto"/>
        <w:bottom w:val="none" w:sz="0" w:space="0" w:color="auto"/>
        <w:right w:val="none" w:sz="0" w:space="0" w:color="auto"/>
      </w:divBdr>
    </w:div>
    <w:div w:id="69233678">
      <w:bodyDiv w:val="1"/>
      <w:marLeft w:val="0"/>
      <w:marRight w:val="0"/>
      <w:marTop w:val="0"/>
      <w:marBottom w:val="0"/>
      <w:divBdr>
        <w:top w:val="none" w:sz="0" w:space="0" w:color="auto"/>
        <w:left w:val="none" w:sz="0" w:space="0" w:color="auto"/>
        <w:bottom w:val="none" w:sz="0" w:space="0" w:color="auto"/>
        <w:right w:val="none" w:sz="0" w:space="0" w:color="auto"/>
      </w:divBdr>
    </w:div>
    <w:div w:id="86847904">
      <w:bodyDiv w:val="1"/>
      <w:marLeft w:val="0"/>
      <w:marRight w:val="0"/>
      <w:marTop w:val="0"/>
      <w:marBottom w:val="0"/>
      <w:divBdr>
        <w:top w:val="none" w:sz="0" w:space="0" w:color="auto"/>
        <w:left w:val="none" w:sz="0" w:space="0" w:color="auto"/>
        <w:bottom w:val="none" w:sz="0" w:space="0" w:color="auto"/>
        <w:right w:val="none" w:sz="0" w:space="0" w:color="auto"/>
      </w:divBdr>
    </w:div>
    <w:div w:id="87509955">
      <w:bodyDiv w:val="1"/>
      <w:marLeft w:val="0"/>
      <w:marRight w:val="0"/>
      <w:marTop w:val="0"/>
      <w:marBottom w:val="0"/>
      <w:divBdr>
        <w:top w:val="none" w:sz="0" w:space="0" w:color="auto"/>
        <w:left w:val="none" w:sz="0" w:space="0" w:color="auto"/>
        <w:bottom w:val="none" w:sz="0" w:space="0" w:color="auto"/>
        <w:right w:val="none" w:sz="0" w:space="0" w:color="auto"/>
      </w:divBdr>
    </w:div>
    <w:div w:id="115025741">
      <w:bodyDiv w:val="1"/>
      <w:marLeft w:val="0"/>
      <w:marRight w:val="0"/>
      <w:marTop w:val="0"/>
      <w:marBottom w:val="0"/>
      <w:divBdr>
        <w:top w:val="none" w:sz="0" w:space="0" w:color="auto"/>
        <w:left w:val="none" w:sz="0" w:space="0" w:color="auto"/>
        <w:bottom w:val="none" w:sz="0" w:space="0" w:color="auto"/>
        <w:right w:val="none" w:sz="0" w:space="0" w:color="auto"/>
      </w:divBdr>
    </w:div>
    <w:div w:id="201862600">
      <w:bodyDiv w:val="1"/>
      <w:marLeft w:val="0"/>
      <w:marRight w:val="0"/>
      <w:marTop w:val="0"/>
      <w:marBottom w:val="0"/>
      <w:divBdr>
        <w:top w:val="none" w:sz="0" w:space="0" w:color="auto"/>
        <w:left w:val="none" w:sz="0" w:space="0" w:color="auto"/>
        <w:bottom w:val="none" w:sz="0" w:space="0" w:color="auto"/>
        <w:right w:val="none" w:sz="0" w:space="0" w:color="auto"/>
      </w:divBdr>
    </w:div>
    <w:div w:id="239676215">
      <w:bodyDiv w:val="1"/>
      <w:marLeft w:val="0"/>
      <w:marRight w:val="0"/>
      <w:marTop w:val="0"/>
      <w:marBottom w:val="0"/>
      <w:divBdr>
        <w:top w:val="none" w:sz="0" w:space="0" w:color="auto"/>
        <w:left w:val="none" w:sz="0" w:space="0" w:color="auto"/>
        <w:bottom w:val="none" w:sz="0" w:space="0" w:color="auto"/>
        <w:right w:val="none" w:sz="0" w:space="0" w:color="auto"/>
      </w:divBdr>
    </w:div>
    <w:div w:id="258755756">
      <w:bodyDiv w:val="1"/>
      <w:marLeft w:val="0"/>
      <w:marRight w:val="0"/>
      <w:marTop w:val="0"/>
      <w:marBottom w:val="0"/>
      <w:divBdr>
        <w:top w:val="none" w:sz="0" w:space="0" w:color="auto"/>
        <w:left w:val="none" w:sz="0" w:space="0" w:color="auto"/>
        <w:bottom w:val="none" w:sz="0" w:space="0" w:color="auto"/>
        <w:right w:val="none" w:sz="0" w:space="0" w:color="auto"/>
      </w:divBdr>
    </w:div>
    <w:div w:id="315187700">
      <w:bodyDiv w:val="1"/>
      <w:marLeft w:val="0"/>
      <w:marRight w:val="0"/>
      <w:marTop w:val="0"/>
      <w:marBottom w:val="0"/>
      <w:divBdr>
        <w:top w:val="none" w:sz="0" w:space="0" w:color="auto"/>
        <w:left w:val="none" w:sz="0" w:space="0" w:color="auto"/>
        <w:bottom w:val="none" w:sz="0" w:space="0" w:color="auto"/>
        <w:right w:val="none" w:sz="0" w:space="0" w:color="auto"/>
      </w:divBdr>
    </w:div>
    <w:div w:id="349841799">
      <w:bodyDiv w:val="1"/>
      <w:marLeft w:val="0"/>
      <w:marRight w:val="0"/>
      <w:marTop w:val="0"/>
      <w:marBottom w:val="0"/>
      <w:divBdr>
        <w:top w:val="none" w:sz="0" w:space="0" w:color="auto"/>
        <w:left w:val="none" w:sz="0" w:space="0" w:color="auto"/>
        <w:bottom w:val="none" w:sz="0" w:space="0" w:color="auto"/>
        <w:right w:val="none" w:sz="0" w:space="0" w:color="auto"/>
      </w:divBdr>
    </w:div>
    <w:div w:id="452285422">
      <w:bodyDiv w:val="1"/>
      <w:marLeft w:val="0"/>
      <w:marRight w:val="0"/>
      <w:marTop w:val="0"/>
      <w:marBottom w:val="0"/>
      <w:divBdr>
        <w:top w:val="none" w:sz="0" w:space="0" w:color="auto"/>
        <w:left w:val="none" w:sz="0" w:space="0" w:color="auto"/>
        <w:bottom w:val="none" w:sz="0" w:space="0" w:color="auto"/>
        <w:right w:val="none" w:sz="0" w:space="0" w:color="auto"/>
      </w:divBdr>
    </w:div>
    <w:div w:id="458304606">
      <w:bodyDiv w:val="1"/>
      <w:marLeft w:val="0"/>
      <w:marRight w:val="0"/>
      <w:marTop w:val="0"/>
      <w:marBottom w:val="0"/>
      <w:divBdr>
        <w:top w:val="none" w:sz="0" w:space="0" w:color="auto"/>
        <w:left w:val="none" w:sz="0" w:space="0" w:color="auto"/>
        <w:bottom w:val="none" w:sz="0" w:space="0" w:color="auto"/>
        <w:right w:val="none" w:sz="0" w:space="0" w:color="auto"/>
      </w:divBdr>
    </w:div>
    <w:div w:id="489634597">
      <w:bodyDiv w:val="1"/>
      <w:marLeft w:val="0"/>
      <w:marRight w:val="0"/>
      <w:marTop w:val="0"/>
      <w:marBottom w:val="0"/>
      <w:divBdr>
        <w:top w:val="none" w:sz="0" w:space="0" w:color="auto"/>
        <w:left w:val="none" w:sz="0" w:space="0" w:color="auto"/>
        <w:bottom w:val="none" w:sz="0" w:space="0" w:color="auto"/>
        <w:right w:val="none" w:sz="0" w:space="0" w:color="auto"/>
      </w:divBdr>
    </w:div>
    <w:div w:id="533925855">
      <w:bodyDiv w:val="1"/>
      <w:marLeft w:val="0"/>
      <w:marRight w:val="0"/>
      <w:marTop w:val="0"/>
      <w:marBottom w:val="0"/>
      <w:divBdr>
        <w:top w:val="none" w:sz="0" w:space="0" w:color="auto"/>
        <w:left w:val="none" w:sz="0" w:space="0" w:color="auto"/>
        <w:bottom w:val="none" w:sz="0" w:space="0" w:color="auto"/>
        <w:right w:val="none" w:sz="0" w:space="0" w:color="auto"/>
      </w:divBdr>
    </w:div>
    <w:div w:id="561520595">
      <w:bodyDiv w:val="1"/>
      <w:marLeft w:val="0"/>
      <w:marRight w:val="0"/>
      <w:marTop w:val="0"/>
      <w:marBottom w:val="0"/>
      <w:divBdr>
        <w:top w:val="none" w:sz="0" w:space="0" w:color="auto"/>
        <w:left w:val="none" w:sz="0" w:space="0" w:color="auto"/>
        <w:bottom w:val="none" w:sz="0" w:space="0" w:color="auto"/>
        <w:right w:val="none" w:sz="0" w:space="0" w:color="auto"/>
      </w:divBdr>
    </w:div>
    <w:div w:id="597754312">
      <w:bodyDiv w:val="1"/>
      <w:marLeft w:val="0"/>
      <w:marRight w:val="0"/>
      <w:marTop w:val="0"/>
      <w:marBottom w:val="0"/>
      <w:divBdr>
        <w:top w:val="none" w:sz="0" w:space="0" w:color="auto"/>
        <w:left w:val="none" w:sz="0" w:space="0" w:color="auto"/>
        <w:bottom w:val="none" w:sz="0" w:space="0" w:color="auto"/>
        <w:right w:val="none" w:sz="0" w:space="0" w:color="auto"/>
      </w:divBdr>
    </w:div>
    <w:div w:id="834339396">
      <w:bodyDiv w:val="1"/>
      <w:marLeft w:val="0"/>
      <w:marRight w:val="0"/>
      <w:marTop w:val="0"/>
      <w:marBottom w:val="0"/>
      <w:divBdr>
        <w:top w:val="none" w:sz="0" w:space="0" w:color="auto"/>
        <w:left w:val="none" w:sz="0" w:space="0" w:color="auto"/>
        <w:bottom w:val="none" w:sz="0" w:space="0" w:color="auto"/>
        <w:right w:val="none" w:sz="0" w:space="0" w:color="auto"/>
      </w:divBdr>
    </w:div>
    <w:div w:id="855113909">
      <w:bodyDiv w:val="1"/>
      <w:marLeft w:val="0"/>
      <w:marRight w:val="0"/>
      <w:marTop w:val="0"/>
      <w:marBottom w:val="0"/>
      <w:divBdr>
        <w:top w:val="none" w:sz="0" w:space="0" w:color="auto"/>
        <w:left w:val="none" w:sz="0" w:space="0" w:color="auto"/>
        <w:bottom w:val="none" w:sz="0" w:space="0" w:color="auto"/>
        <w:right w:val="none" w:sz="0" w:space="0" w:color="auto"/>
      </w:divBdr>
    </w:div>
    <w:div w:id="931861509">
      <w:bodyDiv w:val="1"/>
      <w:marLeft w:val="0"/>
      <w:marRight w:val="0"/>
      <w:marTop w:val="0"/>
      <w:marBottom w:val="0"/>
      <w:divBdr>
        <w:top w:val="none" w:sz="0" w:space="0" w:color="auto"/>
        <w:left w:val="none" w:sz="0" w:space="0" w:color="auto"/>
        <w:bottom w:val="none" w:sz="0" w:space="0" w:color="auto"/>
        <w:right w:val="none" w:sz="0" w:space="0" w:color="auto"/>
      </w:divBdr>
    </w:div>
    <w:div w:id="947810267">
      <w:bodyDiv w:val="1"/>
      <w:marLeft w:val="0"/>
      <w:marRight w:val="0"/>
      <w:marTop w:val="0"/>
      <w:marBottom w:val="0"/>
      <w:divBdr>
        <w:top w:val="none" w:sz="0" w:space="0" w:color="auto"/>
        <w:left w:val="none" w:sz="0" w:space="0" w:color="auto"/>
        <w:bottom w:val="none" w:sz="0" w:space="0" w:color="auto"/>
        <w:right w:val="none" w:sz="0" w:space="0" w:color="auto"/>
      </w:divBdr>
    </w:div>
    <w:div w:id="951323296">
      <w:bodyDiv w:val="1"/>
      <w:marLeft w:val="0"/>
      <w:marRight w:val="0"/>
      <w:marTop w:val="0"/>
      <w:marBottom w:val="0"/>
      <w:divBdr>
        <w:top w:val="none" w:sz="0" w:space="0" w:color="auto"/>
        <w:left w:val="none" w:sz="0" w:space="0" w:color="auto"/>
        <w:bottom w:val="none" w:sz="0" w:space="0" w:color="auto"/>
        <w:right w:val="none" w:sz="0" w:space="0" w:color="auto"/>
      </w:divBdr>
    </w:div>
    <w:div w:id="959192300">
      <w:bodyDiv w:val="1"/>
      <w:marLeft w:val="0"/>
      <w:marRight w:val="0"/>
      <w:marTop w:val="0"/>
      <w:marBottom w:val="0"/>
      <w:divBdr>
        <w:top w:val="none" w:sz="0" w:space="0" w:color="auto"/>
        <w:left w:val="none" w:sz="0" w:space="0" w:color="auto"/>
        <w:bottom w:val="none" w:sz="0" w:space="0" w:color="auto"/>
        <w:right w:val="none" w:sz="0" w:space="0" w:color="auto"/>
      </w:divBdr>
    </w:div>
    <w:div w:id="1006590703">
      <w:bodyDiv w:val="1"/>
      <w:marLeft w:val="0"/>
      <w:marRight w:val="0"/>
      <w:marTop w:val="0"/>
      <w:marBottom w:val="0"/>
      <w:divBdr>
        <w:top w:val="none" w:sz="0" w:space="0" w:color="auto"/>
        <w:left w:val="none" w:sz="0" w:space="0" w:color="auto"/>
        <w:bottom w:val="none" w:sz="0" w:space="0" w:color="auto"/>
        <w:right w:val="none" w:sz="0" w:space="0" w:color="auto"/>
      </w:divBdr>
    </w:div>
    <w:div w:id="1065568211">
      <w:bodyDiv w:val="1"/>
      <w:marLeft w:val="0"/>
      <w:marRight w:val="0"/>
      <w:marTop w:val="0"/>
      <w:marBottom w:val="0"/>
      <w:divBdr>
        <w:top w:val="none" w:sz="0" w:space="0" w:color="auto"/>
        <w:left w:val="none" w:sz="0" w:space="0" w:color="auto"/>
        <w:bottom w:val="none" w:sz="0" w:space="0" w:color="auto"/>
        <w:right w:val="none" w:sz="0" w:space="0" w:color="auto"/>
      </w:divBdr>
    </w:div>
    <w:div w:id="1100759529">
      <w:bodyDiv w:val="1"/>
      <w:marLeft w:val="0"/>
      <w:marRight w:val="0"/>
      <w:marTop w:val="0"/>
      <w:marBottom w:val="0"/>
      <w:divBdr>
        <w:top w:val="none" w:sz="0" w:space="0" w:color="auto"/>
        <w:left w:val="none" w:sz="0" w:space="0" w:color="auto"/>
        <w:bottom w:val="none" w:sz="0" w:space="0" w:color="auto"/>
        <w:right w:val="none" w:sz="0" w:space="0" w:color="auto"/>
      </w:divBdr>
    </w:div>
    <w:div w:id="1107889828">
      <w:bodyDiv w:val="1"/>
      <w:marLeft w:val="0"/>
      <w:marRight w:val="0"/>
      <w:marTop w:val="0"/>
      <w:marBottom w:val="0"/>
      <w:divBdr>
        <w:top w:val="none" w:sz="0" w:space="0" w:color="auto"/>
        <w:left w:val="none" w:sz="0" w:space="0" w:color="auto"/>
        <w:bottom w:val="none" w:sz="0" w:space="0" w:color="auto"/>
        <w:right w:val="none" w:sz="0" w:space="0" w:color="auto"/>
      </w:divBdr>
    </w:div>
    <w:div w:id="1179539825">
      <w:bodyDiv w:val="1"/>
      <w:marLeft w:val="0"/>
      <w:marRight w:val="0"/>
      <w:marTop w:val="0"/>
      <w:marBottom w:val="0"/>
      <w:divBdr>
        <w:top w:val="none" w:sz="0" w:space="0" w:color="auto"/>
        <w:left w:val="none" w:sz="0" w:space="0" w:color="auto"/>
        <w:bottom w:val="none" w:sz="0" w:space="0" w:color="auto"/>
        <w:right w:val="none" w:sz="0" w:space="0" w:color="auto"/>
      </w:divBdr>
    </w:div>
    <w:div w:id="1246260839">
      <w:bodyDiv w:val="1"/>
      <w:marLeft w:val="0"/>
      <w:marRight w:val="0"/>
      <w:marTop w:val="0"/>
      <w:marBottom w:val="0"/>
      <w:divBdr>
        <w:top w:val="none" w:sz="0" w:space="0" w:color="auto"/>
        <w:left w:val="none" w:sz="0" w:space="0" w:color="auto"/>
        <w:bottom w:val="none" w:sz="0" w:space="0" w:color="auto"/>
        <w:right w:val="none" w:sz="0" w:space="0" w:color="auto"/>
      </w:divBdr>
    </w:div>
    <w:div w:id="1257127893">
      <w:bodyDiv w:val="1"/>
      <w:marLeft w:val="0"/>
      <w:marRight w:val="0"/>
      <w:marTop w:val="0"/>
      <w:marBottom w:val="0"/>
      <w:divBdr>
        <w:top w:val="none" w:sz="0" w:space="0" w:color="auto"/>
        <w:left w:val="none" w:sz="0" w:space="0" w:color="auto"/>
        <w:bottom w:val="none" w:sz="0" w:space="0" w:color="auto"/>
        <w:right w:val="none" w:sz="0" w:space="0" w:color="auto"/>
      </w:divBdr>
    </w:div>
    <w:div w:id="1273170218">
      <w:bodyDiv w:val="1"/>
      <w:marLeft w:val="0"/>
      <w:marRight w:val="0"/>
      <w:marTop w:val="0"/>
      <w:marBottom w:val="0"/>
      <w:divBdr>
        <w:top w:val="none" w:sz="0" w:space="0" w:color="auto"/>
        <w:left w:val="none" w:sz="0" w:space="0" w:color="auto"/>
        <w:bottom w:val="none" w:sz="0" w:space="0" w:color="auto"/>
        <w:right w:val="none" w:sz="0" w:space="0" w:color="auto"/>
      </w:divBdr>
    </w:div>
    <w:div w:id="1290621650">
      <w:bodyDiv w:val="1"/>
      <w:marLeft w:val="0"/>
      <w:marRight w:val="0"/>
      <w:marTop w:val="0"/>
      <w:marBottom w:val="0"/>
      <w:divBdr>
        <w:top w:val="none" w:sz="0" w:space="0" w:color="auto"/>
        <w:left w:val="none" w:sz="0" w:space="0" w:color="auto"/>
        <w:bottom w:val="none" w:sz="0" w:space="0" w:color="auto"/>
        <w:right w:val="none" w:sz="0" w:space="0" w:color="auto"/>
      </w:divBdr>
    </w:div>
    <w:div w:id="1293175778">
      <w:bodyDiv w:val="1"/>
      <w:marLeft w:val="0"/>
      <w:marRight w:val="0"/>
      <w:marTop w:val="0"/>
      <w:marBottom w:val="0"/>
      <w:divBdr>
        <w:top w:val="none" w:sz="0" w:space="0" w:color="auto"/>
        <w:left w:val="none" w:sz="0" w:space="0" w:color="auto"/>
        <w:bottom w:val="none" w:sz="0" w:space="0" w:color="auto"/>
        <w:right w:val="none" w:sz="0" w:space="0" w:color="auto"/>
      </w:divBdr>
    </w:div>
    <w:div w:id="1315177811">
      <w:bodyDiv w:val="1"/>
      <w:marLeft w:val="0"/>
      <w:marRight w:val="0"/>
      <w:marTop w:val="0"/>
      <w:marBottom w:val="0"/>
      <w:divBdr>
        <w:top w:val="none" w:sz="0" w:space="0" w:color="auto"/>
        <w:left w:val="none" w:sz="0" w:space="0" w:color="auto"/>
        <w:bottom w:val="none" w:sz="0" w:space="0" w:color="auto"/>
        <w:right w:val="none" w:sz="0" w:space="0" w:color="auto"/>
      </w:divBdr>
    </w:div>
    <w:div w:id="1357852769">
      <w:bodyDiv w:val="1"/>
      <w:marLeft w:val="0"/>
      <w:marRight w:val="0"/>
      <w:marTop w:val="0"/>
      <w:marBottom w:val="0"/>
      <w:divBdr>
        <w:top w:val="none" w:sz="0" w:space="0" w:color="auto"/>
        <w:left w:val="none" w:sz="0" w:space="0" w:color="auto"/>
        <w:bottom w:val="none" w:sz="0" w:space="0" w:color="auto"/>
        <w:right w:val="none" w:sz="0" w:space="0" w:color="auto"/>
      </w:divBdr>
    </w:div>
    <w:div w:id="1369839979">
      <w:bodyDiv w:val="1"/>
      <w:marLeft w:val="0"/>
      <w:marRight w:val="0"/>
      <w:marTop w:val="0"/>
      <w:marBottom w:val="0"/>
      <w:divBdr>
        <w:top w:val="none" w:sz="0" w:space="0" w:color="auto"/>
        <w:left w:val="none" w:sz="0" w:space="0" w:color="auto"/>
        <w:bottom w:val="none" w:sz="0" w:space="0" w:color="auto"/>
        <w:right w:val="none" w:sz="0" w:space="0" w:color="auto"/>
      </w:divBdr>
    </w:div>
    <w:div w:id="1373847560">
      <w:bodyDiv w:val="1"/>
      <w:marLeft w:val="0"/>
      <w:marRight w:val="0"/>
      <w:marTop w:val="0"/>
      <w:marBottom w:val="0"/>
      <w:divBdr>
        <w:top w:val="none" w:sz="0" w:space="0" w:color="auto"/>
        <w:left w:val="none" w:sz="0" w:space="0" w:color="auto"/>
        <w:bottom w:val="none" w:sz="0" w:space="0" w:color="auto"/>
        <w:right w:val="none" w:sz="0" w:space="0" w:color="auto"/>
      </w:divBdr>
    </w:div>
    <w:div w:id="1393844630">
      <w:bodyDiv w:val="1"/>
      <w:marLeft w:val="0"/>
      <w:marRight w:val="0"/>
      <w:marTop w:val="0"/>
      <w:marBottom w:val="0"/>
      <w:divBdr>
        <w:top w:val="none" w:sz="0" w:space="0" w:color="auto"/>
        <w:left w:val="none" w:sz="0" w:space="0" w:color="auto"/>
        <w:bottom w:val="none" w:sz="0" w:space="0" w:color="auto"/>
        <w:right w:val="none" w:sz="0" w:space="0" w:color="auto"/>
      </w:divBdr>
    </w:div>
    <w:div w:id="1561483471">
      <w:bodyDiv w:val="1"/>
      <w:marLeft w:val="0"/>
      <w:marRight w:val="0"/>
      <w:marTop w:val="0"/>
      <w:marBottom w:val="0"/>
      <w:divBdr>
        <w:top w:val="none" w:sz="0" w:space="0" w:color="auto"/>
        <w:left w:val="none" w:sz="0" w:space="0" w:color="auto"/>
        <w:bottom w:val="none" w:sz="0" w:space="0" w:color="auto"/>
        <w:right w:val="none" w:sz="0" w:space="0" w:color="auto"/>
      </w:divBdr>
    </w:div>
    <w:div w:id="1629319850">
      <w:bodyDiv w:val="1"/>
      <w:marLeft w:val="0"/>
      <w:marRight w:val="0"/>
      <w:marTop w:val="0"/>
      <w:marBottom w:val="0"/>
      <w:divBdr>
        <w:top w:val="none" w:sz="0" w:space="0" w:color="auto"/>
        <w:left w:val="none" w:sz="0" w:space="0" w:color="auto"/>
        <w:bottom w:val="none" w:sz="0" w:space="0" w:color="auto"/>
        <w:right w:val="none" w:sz="0" w:space="0" w:color="auto"/>
      </w:divBdr>
    </w:div>
    <w:div w:id="1673021920">
      <w:bodyDiv w:val="1"/>
      <w:marLeft w:val="0"/>
      <w:marRight w:val="0"/>
      <w:marTop w:val="0"/>
      <w:marBottom w:val="0"/>
      <w:divBdr>
        <w:top w:val="none" w:sz="0" w:space="0" w:color="auto"/>
        <w:left w:val="none" w:sz="0" w:space="0" w:color="auto"/>
        <w:bottom w:val="none" w:sz="0" w:space="0" w:color="auto"/>
        <w:right w:val="none" w:sz="0" w:space="0" w:color="auto"/>
      </w:divBdr>
    </w:div>
    <w:div w:id="1684017055">
      <w:bodyDiv w:val="1"/>
      <w:marLeft w:val="0"/>
      <w:marRight w:val="0"/>
      <w:marTop w:val="0"/>
      <w:marBottom w:val="0"/>
      <w:divBdr>
        <w:top w:val="none" w:sz="0" w:space="0" w:color="auto"/>
        <w:left w:val="none" w:sz="0" w:space="0" w:color="auto"/>
        <w:bottom w:val="none" w:sz="0" w:space="0" w:color="auto"/>
        <w:right w:val="none" w:sz="0" w:space="0" w:color="auto"/>
      </w:divBdr>
    </w:div>
    <w:div w:id="1794328496">
      <w:bodyDiv w:val="1"/>
      <w:marLeft w:val="0"/>
      <w:marRight w:val="0"/>
      <w:marTop w:val="0"/>
      <w:marBottom w:val="0"/>
      <w:divBdr>
        <w:top w:val="none" w:sz="0" w:space="0" w:color="auto"/>
        <w:left w:val="none" w:sz="0" w:space="0" w:color="auto"/>
        <w:bottom w:val="none" w:sz="0" w:space="0" w:color="auto"/>
        <w:right w:val="none" w:sz="0" w:space="0" w:color="auto"/>
      </w:divBdr>
    </w:div>
    <w:div w:id="1829789878">
      <w:bodyDiv w:val="1"/>
      <w:marLeft w:val="0"/>
      <w:marRight w:val="0"/>
      <w:marTop w:val="0"/>
      <w:marBottom w:val="0"/>
      <w:divBdr>
        <w:top w:val="none" w:sz="0" w:space="0" w:color="auto"/>
        <w:left w:val="none" w:sz="0" w:space="0" w:color="auto"/>
        <w:bottom w:val="none" w:sz="0" w:space="0" w:color="auto"/>
        <w:right w:val="none" w:sz="0" w:space="0" w:color="auto"/>
      </w:divBdr>
    </w:div>
    <w:div w:id="1833837522">
      <w:bodyDiv w:val="1"/>
      <w:marLeft w:val="0"/>
      <w:marRight w:val="0"/>
      <w:marTop w:val="0"/>
      <w:marBottom w:val="0"/>
      <w:divBdr>
        <w:top w:val="none" w:sz="0" w:space="0" w:color="auto"/>
        <w:left w:val="none" w:sz="0" w:space="0" w:color="auto"/>
        <w:bottom w:val="none" w:sz="0" w:space="0" w:color="auto"/>
        <w:right w:val="none" w:sz="0" w:space="0" w:color="auto"/>
      </w:divBdr>
    </w:div>
    <w:div w:id="1842158800">
      <w:bodyDiv w:val="1"/>
      <w:marLeft w:val="0"/>
      <w:marRight w:val="0"/>
      <w:marTop w:val="0"/>
      <w:marBottom w:val="0"/>
      <w:divBdr>
        <w:top w:val="none" w:sz="0" w:space="0" w:color="auto"/>
        <w:left w:val="none" w:sz="0" w:space="0" w:color="auto"/>
        <w:bottom w:val="none" w:sz="0" w:space="0" w:color="auto"/>
        <w:right w:val="none" w:sz="0" w:space="0" w:color="auto"/>
      </w:divBdr>
    </w:div>
    <w:div w:id="1860436473">
      <w:bodyDiv w:val="1"/>
      <w:marLeft w:val="0"/>
      <w:marRight w:val="0"/>
      <w:marTop w:val="0"/>
      <w:marBottom w:val="0"/>
      <w:divBdr>
        <w:top w:val="none" w:sz="0" w:space="0" w:color="auto"/>
        <w:left w:val="none" w:sz="0" w:space="0" w:color="auto"/>
        <w:bottom w:val="none" w:sz="0" w:space="0" w:color="auto"/>
        <w:right w:val="none" w:sz="0" w:space="0" w:color="auto"/>
      </w:divBdr>
    </w:div>
    <w:div w:id="1907102215">
      <w:bodyDiv w:val="1"/>
      <w:marLeft w:val="0"/>
      <w:marRight w:val="0"/>
      <w:marTop w:val="0"/>
      <w:marBottom w:val="0"/>
      <w:divBdr>
        <w:top w:val="none" w:sz="0" w:space="0" w:color="auto"/>
        <w:left w:val="none" w:sz="0" w:space="0" w:color="auto"/>
        <w:bottom w:val="none" w:sz="0" w:space="0" w:color="auto"/>
        <w:right w:val="none" w:sz="0" w:space="0" w:color="auto"/>
      </w:divBdr>
    </w:div>
    <w:div w:id="1941640238">
      <w:bodyDiv w:val="1"/>
      <w:marLeft w:val="0"/>
      <w:marRight w:val="0"/>
      <w:marTop w:val="0"/>
      <w:marBottom w:val="0"/>
      <w:divBdr>
        <w:top w:val="none" w:sz="0" w:space="0" w:color="auto"/>
        <w:left w:val="none" w:sz="0" w:space="0" w:color="auto"/>
        <w:bottom w:val="none" w:sz="0" w:space="0" w:color="auto"/>
        <w:right w:val="none" w:sz="0" w:space="0" w:color="auto"/>
      </w:divBdr>
    </w:div>
    <w:div w:id="1976249638">
      <w:bodyDiv w:val="1"/>
      <w:marLeft w:val="0"/>
      <w:marRight w:val="0"/>
      <w:marTop w:val="0"/>
      <w:marBottom w:val="0"/>
      <w:divBdr>
        <w:top w:val="none" w:sz="0" w:space="0" w:color="auto"/>
        <w:left w:val="none" w:sz="0" w:space="0" w:color="auto"/>
        <w:bottom w:val="none" w:sz="0" w:space="0" w:color="auto"/>
        <w:right w:val="none" w:sz="0" w:space="0" w:color="auto"/>
      </w:divBdr>
    </w:div>
    <w:div w:id="1986162261">
      <w:bodyDiv w:val="1"/>
      <w:marLeft w:val="0"/>
      <w:marRight w:val="0"/>
      <w:marTop w:val="0"/>
      <w:marBottom w:val="0"/>
      <w:divBdr>
        <w:top w:val="none" w:sz="0" w:space="0" w:color="auto"/>
        <w:left w:val="none" w:sz="0" w:space="0" w:color="auto"/>
        <w:bottom w:val="none" w:sz="0" w:space="0" w:color="auto"/>
        <w:right w:val="none" w:sz="0" w:space="0" w:color="auto"/>
      </w:divBdr>
    </w:div>
    <w:div w:id="2011371547">
      <w:bodyDiv w:val="1"/>
      <w:marLeft w:val="0"/>
      <w:marRight w:val="0"/>
      <w:marTop w:val="0"/>
      <w:marBottom w:val="0"/>
      <w:divBdr>
        <w:top w:val="none" w:sz="0" w:space="0" w:color="auto"/>
        <w:left w:val="none" w:sz="0" w:space="0" w:color="auto"/>
        <w:bottom w:val="none" w:sz="0" w:space="0" w:color="auto"/>
        <w:right w:val="none" w:sz="0" w:space="0" w:color="auto"/>
      </w:divBdr>
    </w:div>
    <w:div w:id="2040276942">
      <w:bodyDiv w:val="1"/>
      <w:marLeft w:val="0"/>
      <w:marRight w:val="0"/>
      <w:marTop w:val="0"/>
      <w:marBottom w:val="0"/>
      <w:divBdr>
        <w:top w:val="none" w:sz="0" w:space="0" w:color="auto"/>
        <w:left w:val="none" w:sz="0" w:space="0" w:color="auto"/>
        <w:bottom w:val="none" w:sz="0" w:space="0" w:color="auto"/>
        <w:right w:val="none" w:sz="0" w:space="0" w:color="auto"/>
      </w:divBdr>
    </w:div>
    <w:div w:id="2061711696">
      <w:bodyDiv w:val="1"/>
      <w:marLeft w:val="0"/>
      <w:marRight w:val="0"/>
      <w:marTop w:val="0"/>
      <w:marBottom w:val="0"/>
      <w:divBdr>
        <w:top w:val="none" w:sz="0" w:space="0" w:color="auto"/>
        <w:left w:val="none" w:sz="0" w:space="0" w:color="auto"/>
        <w:bottom w:val="none" w:sz="0" w:space="0" w:color="auto"/>
        <w:right w:val="none" w:sz="0" w:space="0" w:color="auto"/>
      </w:divBdr>
    </w:div>
    <w:div w:id="20739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Wille</dc:creator>
  <cp:keywords/>
  <dc:description/>
  <cp:lastModifiedBy>Grant Wille</cp:lastModifiedBy>
  <cp:revision>2</cp:revision>
  <dcterms:created xsi:type="dcterms:W3CDTF">2025-03-22T04:48:00Z</dcterms:created>
  <dcterms:modified xsi:type="dcterms:W3CDTF">2025-03-22T04:48:00Z</dcterms:modified>
</cp:coreProperties>
</file>